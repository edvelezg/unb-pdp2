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docProps/custom.xml" ContentType="application/vnd.openxmlformats-officedocument.custom-properti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7D11C1" w:rsidRDefault="00146D3E" w:rsidP="00146D3E">
      <w:pPr>
        <w:pStyle w:val="NoSpacing"/>
      </w:pPr>
      <w:r w:rsidRPr="00146D3E">
        <w:t xml:space="preserve">One of the difficulties faced when using a general purpose </w:t>
      </w:r>
      <w:r w:rsidR="0068636C">
        <w:t>graphics</w:t>
      </w:r>
      <w:r w:rsidRPr="00146D3E">
        <w:t xml:space="preserve"> processing on memory intensive tasks, is the considerable amount of time </w:t>
      </w:r>
      <w:r w:rsidR="00A81A29">
        <w:t xml:space="preserve">it takes </w:t>
      </w:r>
      <w:r w:rsidRPr="00146D3E">
        <w:t>to transfer data from a CPU</w:t>
      </w:r>
      <w:r w:rsidR="004D71C7">
        <w:t xml:space="preserve"> to a GPU</w:t>
      </w:r>
      <w:r w:rsidRPr="00146D3E">
        <w:t xml:space="preserve">.  Such is the case when one tries to upload a projection index </w:t>
      </w:r>
      <w:r w:rsidR="00CE77E4">
        <w:t>onto the graphics processor in order to</w:t>
      </w:r>
      <w:r w:rsidR="00C87FC6">
        <w:t xml:space="preserve"> process a query</w:t>
      </w:r>
      <w:r w:rsidRPr="00146D3E">
        <w:t xml:space="preserve">. </w:t>
      </w:r>
      <w:r w:rsidR="00FE18B8">
        <w:t>To ameliorate this problem, one may reduce the amount of data that needs to be transferred</w:t>
      </w:r>
      <w:r w:rsidR="002511FD">
        <w:t xml:space="preserve"> </w:t>
      </w:r>
      <w:r w:rsidR="00B7335D">
        <w:t>by compressing</w:t>
      </w:r>
      <w:r w:rsidR="009E2B10">
        <w:t xml:space="preserve"> it</w:t>
      </w:r>
      <w:r w:rsidRPr="00146D3E">
        <w:t xml:space="preserve">.  In this paper a Run Length Encoding (RLE) compression scheme </w:t>
      </w:r>
      <w:r w:rsidR="00824306">
        <w:t xml:space="preserve">is </w:t>
      </w:r>
      <w:r w:rsidRPr="00146D3E">
        <w:t xml:space="preserve">used to minimize the size of the data needed to be transferred.  The idea is to compress a projection index using the RLE scheme and then </w:t>
      </w:r>
      <w:r w:rsidR="00824306">
        <w:t xml:space="preserve">decompress </w:t>
      </w:r>
      <w:r w:rsidRPr="00146D3E">
        <w:t xml:space="preserve">it within the GPU </w:t>
      </w:r>
      <w:r w:rsidR="003D54A9">
        <w:t>using</w:t>
      </w:r>
      <w:r w:rsidR="00155B3A">
        <w:t xml:space="preserve"> a decompression algorithm</w:t>
      </w:r>
      <w:r w:rsidR="003D54A9">
        <w:t>.</w:t>
      </w:r>
      <w:r w:rsidR="00155B3A">
        <w:t xml:space="preserve"> Two algorithms were </w:t>
      </w:r>
      <w:r w:rsidR="00CF7200">
        <w:t>designed for this purpose</w:t>
      </w:r>
      <w:r w:rsidR="00155B3A">
        <w:t>: one is load unbalanced and the other is load balanced. Both algorithms used</w:t>
      </w:r>
      <w:r w:rsidR="003D54A9">
        <w:t xml:space="preserve"> </w:t>
      </w:r>
      <w:r w:rsidR="00155B3A">
        <w:t>t</w:t>
      </w:r>
      <w:r w:rsidR="003D54A9">
        <w:t>he parallel prefix sum</w:t>
      </w:r>
      <w:r w:rsidR="00824306">
        <w:t xml:space="preserve"> as a building block. </w:t>
      </w:r>
      <w:r w:rsidR="00155B3A">
        <w:t xml:space="preserve">The parallel prefix sum </w:t>
      </w:r>
      <w:r w:rsidR="003D54A9">
        <w:t>help</w:t>
      </w:r>
      <w:r w:rsidR="00A628C3">
        <w:t>s</w:t>
      </w:r>
      <w:r w:rsidR="00155B3A">
        <w:t xml:space="preserve"> the algorithms</w:t>
      </w:r>
      <w:r w:rsidR="00A628C3">
        <w:t xml:space="preserve"> </w:t>
      </w:r>
      <w:r w:rsidRPr="00146D3E">
        <w:t xml:space="preserve">determine how to allocate and copy the </w:t>
      </w:r>
      <w:r w:rsidR="00B72D0A">
        <w:t>decompressed</w:t>
      </w:r>
      <w:r w:rsidR="0005300C">
        <w:t xml:space="preserve"> </w:t>
      </w:r>
      <w:r w:rsidRPr="00146D3E">
        <w:t xml:space="preserve">projection index </w:t>
      </w:r>
      <w:r w:rsidR="00824306">
        <w:t>within the</w:t>
      </w:r>
      <w:r w:rsidRPr="00146D3E">
        <w:t xml:space="preserve"> GPU.  To conclude</w:t>
      </w:r>
      <w:r w:rsidR="00205B01">
        <w:t xml:space="preserve">, </w:t>
      </w:r>
      <w:r w:rsidRPr="00146D3E">
        <w:t>benchmark test</w:t>
      </w:r>
      <w:r w:rsidR="00205B01">
        <w:t>s</w:t>
      </w:r>
      <w:r w:rsidRPr="00146D3E">
        <w:t xml:space="preserve"> </w:t>
      </w:r>
      <w:r w:rsidR="00205B01">
        <w:t xml:space="preserve">were </w:t>
      </w:r>
      <w:r w:rsidR="003D54A9">
        <w:t xml:space="preserve">performed </w:t>
      </w:r>
      <w:r w:rsidRPr="00146D3E">
        <w:t>com</w:t>
      </w:r>
      <w:r w:rsidR="003D54A9">
        <w:t>paring the</w:t>
      </w:r>
      <w:r w:rsidR="00C818D6">
        <w:t xml:space="preserve"> </w:t>
      </w:r>
      <w:r w:rsidR="00C259FB">
        <w:t xml:space="preserve">two </w:t>
      </w:r>
      <w:r w:rsidR="00C818D6">
        <w:t>different algorithms suggested</w:t>
      </w:r>
      <w:r w:rsidR="00BE6F92">
        <w:t xml:space="preserve"> </w:t>
      </w:r>
      <w:r w:rsidR="007F64FA">
        <w:t xml:space="preserve">against </w:t>
      </w:r>
      <w:r w:rsidR="00BE6F92">
        <w:t>moving the projection index uncompressed to the graphic</w:t>
      </w:r>
      <w:r w:rsidR="007F64FA">
        <w:t>s</w:t>
      </w:r>
      <w:r w:rsidR="00BE6F92">
        <w:t xml:space="preserve"> processor’s memory</w:t>
      </w:r>
      <w:r w:rsidR="00C818D6">
        <w:t>.</w:t>
      </w:r>
      <w:r w:rsidR="00E8286B">
        <w:t xml:space="preserve"> The tests were performed in two different GPUs, one with computability 1.1 and the other 1.3. </w:t>
      </w:r>
      <w:r w:rsidR="00C818D6">
        <w:t>It was determined from the results that</w:t>
      </w:r>
      <w:r w:rsidR="0068636C">
        <w:t xml:space="preserve"> the performance of the algorithms depends </w:t>
      </w:r>
      <w:r w:rsidR="00770C99">
        <w:t xml:space="preserve">mostly </w:t>
      </w:r>
      <w:r w:rsidR="005E7D47">
        <w:t xml:space="preserve">on the GPU used and its computability, </w:t>
      </w:r>
      <w:r w:rsidR="00A628C3">
        <w:t>the percentage of compression of the projection index</w:t>
      </w:r>
      <w:r w:rsidR="005E7D47">
        <w:t>, and the nature of the data being processed</w:t>
      </w:r>
      <w:r w:rsidR="00F55C6D">
        <w:t xml:space="preserve"> including its data type</w:t>
      </w:r>
      <w:r w:rsidR="00A628C3">
        <w:t xml:space="preserve">. </w:t>
      </w:r>
      <w:r w:rsidR="00F55C6D">
        <w:t xml:space="preserve">In general, for both GPUs an </w:t>
      </w:r>
      <w:r w:rsidR="0068636C">
        <w:t>im</w:t>
      </w:r>
      <w:r w:rsidR="007B31E0">
        <w:t xml:space="preserve">provement </w:t>
      </w:r>
      <w:r w:rsidR="00165FEA">
        <w:t xml:space="preserve">in </w:t>
      </w:r>
      <w:r w:rsidR="0068636C">
        <w:t xml:space="preserve">performance </w:t>
      </w:r>
      <w:r w:rsidR="00165FEA">
        <w:t>was observed</w:t>
      </w:r>
      <w:r w:rsidR="00F55C6D">
        <w:t>. T</w:t>
      </w:r>
      <w:r w:rsidR="007B31E0">
        <w:t xml:space="preserve">he improvement was consistent for the load balanced algorithm, but it was not for the </w:t>
      </w:r>
      <w:r w:rsidR="00824306">
        <w:t xml:space="preserve">load </w:t>
      </w:r>
      <w:r w:rsidR="007B31E0">
        <w:t>unbalanced algorithm.</w:t>
      </w:r>
    </w:p>
    <w:p w:rsidR="00146D3E" w:rsidRDefault="007B31E0" w:rsidP="00146D3E">
      <w:pPr>
        <w:pStyle w:val="NoSpacing"/>
      </w:pPr>
      <w:r>
        <w:t xml:space="preserve"> </w:t>
      </w:r>
    </w:p>
    <w:p w:rsidR="00146D3E" w:rsidRDefault="00146D3E" w:rsidP="00146D3E">
      <w:pPr>
        <w:pStyle w:val="NoSpacing"/>
      </w:pPr>
      <w:r>
        <w:t xml:space="preserve">== Introduction == </w:t>
      </w:r>
    </w:p>
    <w:p w:rsidR="00175037" w:rsidRDefault="00175037" w:rsidP="00146D3E">
      <w:pPr>
        <w:pStyle w:val="NoSpacing"/>
      </w:pPr>
    </w:p>
    <w:p w:rsidR="00745E8E" w:rsidRDefault="00745E8E" w:rsidP="00745E8E">
      <w:pPr>
        <w:pStyle w:val="IEEEParagraph"/>
      </w:pPr>
      <w:r w:rsidRPr="00745E8E">
        <w:t xml:space="preserve">GPUs are both powerful and inexpensive devices that could be used in order to obtain more computational throughput. Not only can they perform faster than CPUs in number of float point operations per second but they also have a higher growth rate in performance. Over the last decade the growth rate of GPU performance has been higher than that of the CPUs. GPUs were primarily designed and used for performing algorithms around graphic computation, such as transforming, rendering and texturing geometric primitives such as triangles. </w:t>
      </w:r>
      <w:r w:rsidRPr="00F07E37">
        <w:t>However, many have sought techniques for using the GPU to perform tasks that are not related to graphics and that are typically handled by the CPU.</w:t>
      </w:r>
      <w:r w:rsidRPr="001D1EE8">
        <w:t xml:space="preserve"> </w:t>
      </w:r>
    </w:p>
    <w:p w:rsidR="00745E8E" w:rsidRDefault="00745E8E" w:rsidP="00745E8E">
      <w:pPr>
        <w:pStyle w:val="NoSpacing"/>
        <w:rPr>
          <w:lang w:val="en-AU"/>
        </w:rPr>
      </w:pPr>
    </w:p>
    <w:p w:rsidR="004F7DDB" w:rsidRDefault="004F7DDB" w:rsidP="004F7DDB">
      <w:pPr>
        <w:pStyle w:val="IEEEParagraph"/>
      </w:pPr>
      <w:r w:rsidRPr="00EB490F">
        <w:t>Many researchers view GPUs as today’s most powerful computational hardware for the dollar. Researchers and developers in areas not related to graphics have also become interested in harnessing this power for general-purpose computing. This effort is collectively known as GPGPU (</w:t>
      </w:r>
      <w:r>
        <w:t xml:space="preserve">it stands </w:t>
      </w:r>
      <w:r w:rsidRPr="00EB490F">
        <w:t>for “General-Purpose computing on the GPU”)</w:t>
      </w:r>
      <w:r>
        <w:t xml:space="preserve"> [</w:t>
      </w:r>
      <w:r w:rsidR="00645982">
        <w:t>#x</w:t>
      </w:r>
      <w:r>
        <w:t>]</w:t>
      </w:r>
      <w:r w:rsidRPr="00EB490F">
        <w:t>.</w:t>
      </w:r>
    </w:p>
    <w:p w:rsidR="00745E8E" w:rsidRDefault="00392068" w:rsidP="00146D3E">
      <w:pPr>
        <w:pStyle w:val="NoSpacing"/>
        <w:rPr>
          <w:lang w:val="en-AU"/>
        </w:rPr>
      </w:pPr>
      <w:r>
        <w:rPr>
          <w:lang w:val="en-AU"/>
        </w:rPr>
        <w:tab/>
      </w:r>
    </w:p>
    <w:p w:rsidR="00392068" w:rsidRPr="00392068" w:rsidRDefault="00392068" w:rsidP="00392068">
      <w:pPr>
        <w:pStyle w:val="NoSpacing"/>
        <w:rPr>
          <w:lang w:val="en-AU"/>
        </w:rPr>
      </w:pPr>
      <w:r w:rsidRPr="00392068">
        <w:rPr>
          <w:lang w:val="en-AU"/>
        </w:rPr>
        <w:t>Indexing is a process that involves converting a collection of data for faster search and retrieval. This process often involves creating a data structure or populating one that is already in memory. There have been various indexing structures used for CPUs. However, they are often not easily parallelizable and therefore cannot benefit from an implementation on a GPU. Indices whose performance may benefit from a GPU implementation must allow SIMD operations in parallel by several threads. Also, the time it takes to transfer the data structure from the CPU to the GPU should also be significantly less, as to make it worth using a GPU.</w:t>
      </w:r>
    </w:p>
    <w:p w:rsidR="00392068" w:rsidRDefault="00392068" w:rsidP="00392068">
      <w:pPr>
        <w:pStyle w:val="NoSpacing"/>
        <w:rPr>
          <w:lang w:val="en-AU"/>
        </w:rPr>
      </w:pPr>
      <w:r w:rsidRPr="00392068">
        <w:rPr>
          <w:lang w:val="en-AU"/>
        </w:rPr>
        <w:t xml:space="preserve">GPUs are also limited by the amount of memory they have and there are also limitations imposed by the data buses that transfer data to the GPU. Gosink et al [5]. proposed a new indexing data structure that reduces the size of the data that needs to be transferred from the CPU to the GPU. They use a binning mechanism in order to encode the data such that it takes less space. In their paper they refer to the actual data from the projected column as high resolution data, and the encoded data as low resolution data. To illustrate this idea with an example, take arbitrarily a column of integers for example where each element is four bytes long in a 32-bit Intel architecture. When each integer is encoded using their </w:t>
      </w:r>
      <w:r w:rsidRPr="00392068">
        <w:rPr>
          <w:lang w:val="en-AU"/>
        </w:rPr>
        <w:lastRenderedPageBreak/>
        <w:t>binning scheme, each element is reduced to occupy only one byte, that in all saves three bytes of space for each element that needs to be transferred to the GPU. In this case, our original integer values would be the high-resolution data, and our encoded values would be the low-resolution data (See Figure 6). When the encoding is changed information is lost and because of this one cannot completely answer a given query with low resolution date. To solve this problem, a second data structure is required to resolve the query where the encoded data is not enough to determine which attribute values fulfill and do not fulfill the condition. For these boundary bin values, they use a data structure that contains the high resolution data called the Data Parallel OrBic Structure. This structure maintains an offset table that helps it identify where each bin’s full resolution data is located. It also maintains another table that identifies the row identifiers for each of the elements in the full-resolution table (See Figure 7).</w:t>
      </w:r>
    </w:p>
    <w:p w:rsidR="00392068" w:rsidRPr="00745E8E" w:rsidRDefault="00392068" w:rsidP="00392068">
      <w:pPr>
        <w:pStyle w:val="NoSpacing"/>
        <w:rPr>
          <w:lang w:val="en-AU"/>
        </w:rPr>
      </w:pP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008D7154">
        <w:t>data</w:t>
      </w:r>
      <w:r w:rsidR="004B49C6">
        <w:t xml:space="preserve"> that needs to be transferred</w:t>
      </w:r>
      <w:r w:rsidRPr="00146D3E">
        <w:t>.</w:t>
      </w:r>
      <w:r w:rsidR="00913546">
        <w:t xml:space="preserve"> In contrast, i</w:t>
      </w:r>
      <w:r w:rsidRPr="00146D3E">
        <w:t>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CA6A63">
        <w:t>is</w:t>
      </w:r>
      <w:r w:rsidR="002C183A">
        <w:t xml:space="preserve">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w:t>
      </w:r>
      <w:r w:rsidR="00CA6A63">
        <w:t xml:space="preserve">decompressed </w:t>
      </w:r>
      <w:r w:rsidR="002C183A">
        <w:t xml:space="preserve">using a </w:t>
      </w:r>
      <w:r w:rsidR="00E140F3">
        <w:t>decompression</w:t>
      </w:r>
      <w:r w:rsidRPr="00146D3E">
        <w:t xml:space="preserve"> algorithm within the GPU itself.  </w:t>
      </w:r>
    </w:p>
    <w:p w:rsidR="00146D3E" w:rsidRDefault="00146D3E" w:rsidP="00146D3E">
      <w:pPr>
        <w:pStyle w:val="NoSpacing"/>
      </w:pPr>
    </w:p>
    <w:p w:rsidR="00576E52" w:rsidRDefault="00576E52" w:rsidP="00146D3E">
      <w:pPr>
        <w:pStyle w:val="NoSpacing"/>
      </w:pPr>
      <w:r>
        <w:t>In other words, by compressing the problem is turned from a memory-intensive process to a</w:t>
      </w:r>
      <w:r w:rsidR="00745E8E">
        <w:t xml:space="preserve"> more computationally-intensive, thus reducing the bottleneck of the </w:t>
      </w:r>
    </w:p>
    <w:p w:rsidR="00576E52" w:rsidRDefault="00576E52" w:rsidP="00146D3E">
      <w:pPr>
        <w:pStyle w:val="NoSpacing"/>
      </w:pPr>
    </w:p>
    <w:p w:rsidR="000D4F96" w:rsidRDefault="002C5CAC" w:rsidP="000D4F96">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151EA6">
        <w:t xml:space="preserve">RLE </w:t>
      </w:r>
      <w:r w:rsidRPr="002C5CAC">
        <w:t>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w:t>
      </w:r>
      <w:r w:rsidR="00E33B62">
        <w:t>decompressed</w:t>
      </w:r>
      <w:r w:rsidRPr="002C5CAC">
        <w:t xml:space="preserve"> using</w:t>
      </w:r>
      <w:r w:rsidR="002C183A">
        <w:t xml:space="preserve"> </w:t>
      </w:r>
      <w:r w:rsidR="002813E6">
        <w:t xml:space="preserve">a </w:t>
      </w:r>
      <w:r w:rsidR="00C00805">
        <w:t xml:space="preserve">parallel </w:t>
      </w:r>
      <w:r w:rsidR="002813E6">
        <w:t xml:space="preserve">decompression </w:t>
      </w:r>
      <w:r w:rsidRPr="002C183A">
        <w:t>algorithm</w:t>
      </w:r>
      <w:r w:rsidR="00E67467">
        <w:t>.</w:t>
      </w:r>
    </w:p>
    <w:p w:rsidR="002C5CAC" w:rsidRDefault="00075382" w:rsidP="00146D3E">
      <w:pPr>
        <w:pStyle w:val="NoSpacing"/>
      </w:pPr>
      <w:r>
        <w:t>Two</w:t>
      </w:r>
      <w:r w:rsidR="002C5CAC" w:rsidRPr="002C5CAC">
        <w:t xml:space="preserve"> algorithms were designed to perform</w:t>
      </w:r>
      <w:r w:rsidR="002C183A">
        <w:t xml:space="preserve"> </w:t>
      </w:r>
      <w:r w:rsidR="002C5CAC" w:rsidRPr="002C5CAC">
        <w:t xml:space="preserve">this job </w:t>
      </w:r>
      <w:r>
        <w:t xml:space="preserve">in parallel, and both of them </w:t>
      </w:r>
      <w:r w:rsidR="002C5CAC" w:rsidRPr="002C5CAC">
        <w:t>use</w:t>
      </w:r>
      <w:r w:rsidR="00B65E84">
        <w:t xml:space="preserve"> Prefix sum</w:t>
      </w:r>
      <w:r w:rsidR="002C5CAC" w:rsidRPr="002C5CAC">
        <w:t xml:space="preserve">. </w:t>
      </w:r>
    </w:p>
    <w:p w:rsidR="00175037" w:rsidRDefault="00175037"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712FF5"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w:t>
      </w:r>
      <w:r w:rsidR="00C42BA1">
        <w:t xml:space="preserve">ncluding j.  The exclusive scan, </w:t>
      </w:r>
      <w:r w:rsidRPr="002C5CAC">
        <w:t>on the other</w:t>
      </w:r>
      <w:r w:rsidR="004D122B">
        <w:t xml:space="preserve"> </w:t>
      </w:r>
      <w:r w:rsidRPr="002C5CAC">
        <w:t>hand</w:t>
      </w:r>
      <w:r w:rsidR="00C42BA1">
        <w:t>,</w:t>
      </w:r>
      <w:r w:rsidRPr="002C5CAC">
        <w:t xml:space="preserve"> is an operation that contains the sum of all previous elements, but</w:t>
      </w:r>
      <w:r w:rsidR="004D122B">
        <w:t xml:space="preserve"> </w:t>
      </w:r>
      <w:r w:rsidRPr="002C5CAC">
        <w:t>not j itself</w:t>
      </w:r>
      <w:r w:rsidR="001F3368">
        <w:t xml:space="preserve">. </w:t>
      </w:r>
      <w:r w:rsidR="00A1770F">
        <w:t xml:space="preserve"> </w:t>
      </w:r>
      <w:r w:rsidR="001F3368">
        <w:t>B</w:t>
      </w:r>
      <w:r w:rsidR="00701583">
        <w:t xml:space="preserve">oth </w:t>
      </w:r>
      <w:r w:rsidR="001F3368">
        <w:t xml:space="preserve">types of </w:t>
      </w:r>
      <w:r w:rsidR="00701583">
        <w:t>scans are illustrated in figure 1</w:t>
      </w:r>
      <w:r w:rsidRPr="002C5CAC">
        <w:t xml:space="preserve">. </w:t>
      </w:r>
      <w:r w:rsidR="00C8441F">
        <w:t xml:space="preserve"> </w:t>
      </w:r>
      <w:r w:rsidRPr="002C5CAC">
        <w:t xml:space="preserve"> </w:t>
      </w:r>
    </w:p>
    <w:p w:rsidR="00712FF5" w:rsidRDefault="00712FF5" w:rsidP="002C5CAC">
      <w:pPr>
        <w:pStyle w:val="NoSpacing"/>
      </w:pPr>
    </w:p>
    <w:p w:rsidR="00712FF5" w:rsidRDefault="00712FF5" w:rsidP="002C5CAC">
      <w:pPr>
        <w:pStyle w:val="NoSpacing"/>
      </w:pPr>
    </w:p>
    <w:p w:rsidR="00712FF5" w:rsidRDefault="00712FF5" w:rsidP="002C5CAC">
      <w:pPr>
        <w:pStyle w:val="NoSpacing"/>
      </w:pPr>
    </w:p>
    <w:p w:rsidR="00712FF5" w:rsidRDefault="00712FF5" w:rsidP="002C5CAC">
      <w:pPr>
        <w:pStyle w:val="NoSpacing"/>
      </w:pPr>
      <w:r w:rsidRPr="00712FF5">
        <w:rPr>
          <w:noProof/>
        </w:rPr>
        <w:lastRenderedPageBreak/>
        <w:drawing>
          <wp:inline distT="0" distB="0" distL="0" distR="0">
            <wp:extent cx="3427012" cy="1637969"/>
            <wp:effectExtent l="0" t="0" r="0" b="0"/>
            <wp:docPr id="1"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4600" cy="3804194"/>
                      <a:chOff x="769200" y="2057400"/>
                      <a:chExt cx="6774600" cy="3804194"/>
                    </a:xfrm>
                  </a:grpSpPr>
                  <a:pic>
                    <a:nvPicPr>
                      <a:cNvPr id="8" name="table"/>
                      <a:cNvPicPr>
                        <a:picLocks noChangeAspect="1"/>
                      </a:cNvPicPr>
                    </a:nvPicPr>
                    <a:blipFill>
                      <a:blip r:embed="rId5"/>
                      <a:stretch>
                        <a:fillRect/>
                      </a:stretch>
                    </a:blipFill>
                    <a:spPr>
                      <a:xfrm>
                        <a:off x="4191000" y="2514600"/>
                        <a:ext cx="1249788" cy="3346994"/>
                      </a:xfrm>
                      <a:prstGeom prst="rect">
                        <a:avLst/>
                      </a:prstGeom>
                    </a:spPr>
                  </a:pic>
                  <a:pic>
                    <a:nvPicPr>
                      <a:cNvPr id="13" name="table"/>
                      <a:cNvPicPr>
                        <a:picLocks noChangeAspect="1"/>
                      </a:cNvPicPr>
                    </a:nvPicPr>
                    <a:blipFill>
                      <a:blip r:embed="rId6"/>
                      <a:stretch>
                        <a:fillRect/>
                      </a:stretch>
                    </a:blipFill>
                    <a:spPr>
                      <a:xfrm>
                        <a:off x="6134100" y="2514600"/>
                        <a:ext cx="1255885" cy="3346994"/>
                      </a:xfrm>
                      <a:prstGeom prst="rect">
                        <a:avLst/>
                      </a:prstGeom>
                    </a:spPr>
                  </a:pic>
                  <a:sp>
                    <a:nvSpPr>
                      <a:cNvPr id="9" name="TextBox 8"/>
                      <a:cNvSpPr txBox="1"/>
                    </a:nvSpPr>
                    <a:spPr>
                      <a:xfrm>
                        <a:off x="3886200" y="2057400"/>
                        <a:ext cx="159300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Inclusive Scan</a:t>
                          </a:r>
                          <a:endParaRPr lang="en-US" dirty="0">
                            <a:solidFill>
                              <a:srgbClr val="FF0000"/>
                            </a:solidFill>
                          </a:endParaRPr>
                        </a:p>
                      </a:txBody>
                      <a:useSpRect/>
                    </a:txSp>
                  </a:sp>
                  <a:sp>
                    <a:nvSpPr>
                      <a:cNvPr id="10" name="TextBox 9"/>
                      <a:cNvSpPr txBox="1"/>
                    </a:nvSpPr>
                    <a:spPr>
                      <a:xfrm>
                        <a:off x="5924382" y="2057400"/>
                        <a:ext cx="161941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Exclusive Scan</a:t>
                          </a:r>
                          <a:endParaRPr lang="en-US" dirty="0">
                            <a:solidFill>
                              <a:srgbClr val="FF0000"/>
                            </a:solidFill>
                          </a:endParaRPr>
                        </a:p>
                      </a:txBody>
                      <a:useSpRect/>
                    </a:txSp>
                  </a:sp>
                  <a:pic>
                    <a:nvPicPr>
                      <a:cNvPr id="14" name="table"/>
                      <a:cNvPicPr>
                        <a:picLocks noChangeAspect="1"/>
                      </a:cNvPicPr>
                    </a:nvPicPr>
                    <a:blipFill>
                      <a:blip r:embed="rId7"/>
                      <a:stretch>
                        <a:fillRect/>
                      </a:stretch>
                    </a:blipFill>
                    <a:spPr>
                      <a:xfrm>
                        <a:off x="952500" y="2514600"/>
                        <a:ext cx="1255885" cy="3346994"/>
                      </a:xfrm>
                      <a:prstGeom prst="rect">
                        <a:avLst/>
                      </a:prstGeom>
                    </a:spPr>
                  </a:pic>
                  <a:sp>
                    <a:nvSpPr>
                      <a:cNvPr id="12" name="TextBox 11"/>
                      <a:cNvSpPr txBox="1"/>
                    </a:nvSpPr>
                    <a:spPr>
                      <a:xfrm>
                        <a:off x="769200" y="2057400"/>
                        <a:ext cx="138005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Frequencies</a:t>
                          </a:r>
                          <a:endParaRPr lang="en-US" dirty="0">
                            <a:solidFill>
                              <a:srgbClr val="FF0000"/>
                            </a:solidFill>
                          </a:endParaRPr>
                        </a:p>
                      </a:txBody>
                      <a:useSpRect/>
                    </a:txSp>
                  </a:sp>
                </lc:lockedCanvas>
              </a:graphicData>
            </a:graphic>
          </wp:inline>
        </w:drawing>
      </w:r>
    </w:p>
    <w:p w:rsidR="000D4F96" w:rsidRDefault="000D4F96" w:rsidP="002C5CAC">
      <w:pPr>
        <w:pStyle w:val="NoSpacing"/>
      </w:pPr>
    </w:p>
    <w:p w:rsidR="000D4F96" w:rsidRDefault="000D4F96" w:rsidP="002C5CAC">
      <w:pPr>
        <w:pStyle w:val="NoSpacing"/>
      </w:pPr>
      <w:r>
        <w:t>Figure 1. Illustrates both the exclusive scan and inclusive scan of an arbitrary array of frequencies.</w:t>
      </w:r>
    </w:p>
    <w:p w:rsidR="00712FF5" w:rsidRDefault="00712FF5" w:rsidP="002C5CAC">
      <w:pPr>
        <w:pStyle w:val="NoSpacing"/>
      </w:pPr>
    </w:p>
    <w:p w:rsidR="004D122B" w:rsidRDefault="00981B31" w:rsidP="002C5CAC">
      <w:pPr>
        <w:pStyle w:val="NoSpacing"/>
      </w:pPr>
      <w:r>
        <w:t xml:space="preserve">A scan can be performed sequentially to run on a single </w:t>
      </w:r>
      <w:r w:rsidR="000D4F96">
        <w:t>thread. Two</w:t>
      </w:r>
      <w:r>
        <w:t xml:space="preserve"> arrays are kept for such scan, one is the input array, and the other is the output array. The input array contains the original elements before the scan</w:t>
      </w:r>
      <w:r w:rsidR="00F26403">
        <w:t xml:space="preserve"> and</w:t>
      </w:r>
      <w:r>
        <w:t xml:space="preserve"> the output array is the array generated after the scan. </w:t>
      </w:r>
      <w:r w:rsidR="00527F57">
        <w:t>To perform the scan, a loop is executed over</w:t>
      </w:r>
      <w:r>
        <w:t xml:space="preserve"> the elements in </w:t>
      </w:r>
      <w:r w:rsidR="00527F57">
        <w:t>the</w:t>
      </w:r>
      <w:r>
        <w:t xml:space="preserve"> input array</w:t>
      </w:r>
      <w:r w:rsidR="00F26403">
        <w:t xml:space="preserve"> where the</w:t>
      </w:r>
      <w:r w:rsidR="00527F57">
        <w:t xml:space="preserve"> sum of </w:t>
      </w:r>
      <w:r>
        <w:t xml:space="preserve">the previous element </w:t>
      </w:r>
      <w:r w:rsidR="00527F57">
        <w:t>of the i</w:t>
      </w:r>
      <w:r w:rsidR="00F26403">
        <w:t xml:space="preserve">nput array and the output array is assigned </w:t>
      </w:r>
      <w:r w:rsidR="00527F57">
        <w:t>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r>
        <w:rPr>
          <w:color w:val="800080"/>
        </w:rPr>
        <w:t>Listing 1.</w:t>
      </w:r>
      <w:r w:rsidR="00CE0227">
        <w:rPr>
          <w:color w:val="800080"/>
        </w:rPr>
        <w:t xml:space="preserve"> </w:t>
      </w:r>
      <w:r w:rsidR="00EE1D3C">
        <w:rPr>
          <w:color w:val="800080"/>
        </w:rPr>
        <w:t xml:space="preserve">Sequential scan algorithm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r>
        <w:rPr>
          <w:color w:val="800080"/>
        </w:rPr>
        <w:t>void</w:t>
      </w:r>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r>
        <w:rPr>
          <w:color w:val="800080"/>
        </w:rPr>
        <w:t>int</w:t>
      </w:r>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5372" w:rsidRDefault="00CB388B" w:rsidP="00CB388B">
      <w:pPr>
        <w:pStyle w:val="HTMLPreformatted"/>
        <w:shd w:val="clear" w:color="auto" w:fill="FFFFFF"/>
        <w:rPr>
          <w:i/>
          <w:iCs/>
          <w:color w:val="008000"/>
        </w:rPr>
      </w:pPr>
      <w:r>
        <w:rPr>
          <w:color w:val="000000"/>
        </w:rPr>
        <w:t xml:space="preserve">    output</w:t>
      </w:r>
      <w:r>
        <w:rPr>
          <w:color w:val="800000"/>
        </w:rPr>
        <w:t>[</w:t>
      </w:r>
      <w:r>
        <w:rPr>
          <w:color w:val="000080"/>
        </w:rPr>
        <w:t>0</w:t>
      </w:r>
      <w:r>
        <w:rPr>
          <w:color w:val="800000"/>
        </w:rPr>
        <w:t>]</w:t>
      </w:r>
      <w:r>
        <w:rPr>
          <w:color w:val="000000"/>
        </w:rPr>
        <w:t xml:space="preserve"> = </w:t>
      </w:r>
      <w:r>
        <w:rPr>
          <w:color w:val="000080"/>
        </w:rPr>
        <w:t>0</w:t>
      </w:r>
      <w:r>
        <w:rPr>
          <w:color w:val="000000"/>
        </w:rPr>
        <w:t xml:space="preserve">; </w:t>
      </w:r>
      <w:r>
        <w:rPr>
          <w:i/>
          <w:iCs/>
          <w:color w:val="008000"/>
        </w:rPr>
        <w:t>// since this is a</w:t>
      </w:r>
      <w:r w:rsidR="00A00B51">
        <w:rPr>
          <w:i/>
          <w:iCs/>
          <w:color w:val="008000"/>
        </w:rPr>
        <w:t>n</w:t>
      </w:r>
      <w:r>
        <w:rPr>
          <w:i/>
          <w:iCs/>
          <w:color w:val="008000"/>
        </w:rPr>
        <w:t xml:space="preserve"> </w:t>
      </w:r>
      <w:r w:rsidR="00A00B51">
        <w:rPr>
          <w:i/>
          <w:iCs/>
          <w:color w:val="008000"/>
        </w:rPr>
        <w:t>exclusive scan</w:t>
      </w:r>
    </w:p>
    <w:p w:rsidR="00CB388B" w:rsidRDefault="00CB5372" w:rsidP="00CB388B">
      <w:pPr>
        <w:pStyle w:val="HTMLPreformatted"/>
        <w:shd w:val="clear" w:color="auto" w:fill="FFFFFF"/>
        <w:rPr>
          <w:color w:val="000000"/>
        </w:rPr>
      </w:pPr>
      <w:r>
        <w:rPr>
          <w:color w:val="000000"/>
        </w:rPr>
        <w:t xml:space="preserve"> </w:t>
      </w:r>
      <w:r w:rsidR="00CB388B">
        <w:rPr>
          <w:color w:val="000000"/>
        </w:rPr>
        <w:t xml:space="preserve">   </w:t>
      </w:r>
      <w:r w:rsidR="00CB388B">
        <w:rPr>
          <w:color w:val="800080"/>
        </w:rPr>
        <w:t>for</w:t>
      </w:r>
      <w:r w:rsidR="00CB388B">
        <w:rPr>
          <w:color w:val="000000"/>
        </w:rPr>
        <w:t>(</w:t>
      </w:r>
      <w:r w:rsidR="00CB388B">
        <w:rPr>
          <w:color w:val="800080"/>
        </w:rPr>
        <w:t>int</w:t>
      </w:r>
      <w:r w:rsidR="00CB388B">
        <w:rPr>
          <w:color w:val="000000"/>
        </w:rPr>
        <w:t xml:space="preserve"> j = </w:t>
      </w:r>
      <w:r w:rsidR="00CB388B">
        <w:rPr>
          <w:color w:val="000080"/>
        </w:rPr>
        <w:t>1</w:t>
      </w:r>
      <w:r w:rsidR="00CB388B">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output</w:t>
      </w:r>
      <w:r>
        <w:rPr>
          <w:color w:val="800000"/>
        </w:rPr>
        <w:t>[</w:t>
      </w:r>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To perform the algorithm in parallel,</w:t>
      </w:r>
      <w:r w:rsidR="00B37D1B">
        <w:t xml:space="preserve"> Harris</w:t>
      </w:r>
      <w:r w:rsidR="00E53BC9">
        <w:t xml:space="preserve"> </w:t>
      </w:r>
      <w:r w:rsidR="00C004C8">
        <w:t xml:space="preserve">started with a </w:t>
      </w:r>
      <w:r w:rsidR="00E53BC9">
        <w:t>simple naïve algorithm</w:t>
      </w:r>
      <w:r w:rsidR="00C004C8">
        <w:t xml:space="preserve"> and moved </w:t>
      </w:r>
      <w:r w:rsidR="00E53BC9">
        <w:t xml:space="preserve">to </w:t>
      </w:r>
      <w:r w:rsidR="00C004C8">
        <w:t>one</w:t>
      </w:r>
      <w:r w:rsidR="00E53BC9">
        <w:t xml:space="preserve"> more complex but with better performance.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w:t>
      </w:r>
      <w:r w:rsidR="00C97ECF">
        <w:t>number</w:t>
      </w:r>
      <w:r w:rsidR="00CF259F">
        <w:t xml:space="preserve"> of processors available. To work around this problem a double-buffer array is used</w:t>
      </w:r>
      <w:r w:rsidR="00142211">
        <w:t>,</w:t>
      </w:r>
      <w:r w:rsidR="00CF259F">
        <w:t xml:space="preserve"> such that </w:t>
      </w:r>
      <w:r w:rsidR="00142211">
        <w:t xml:space="preserve">warps may </w:t>
      </w:r>
      <w:r w:rsidR="00CF259F">
        <w:t>work on array</w:t>
      </w:r>
      <w:r w:rsidR="00142211">
        <w:t>s</w:t>
      </w:r>
      <w:r w:rsidR="00CF259F">
        <w:t xml:space="preserve"> of 512 elements at a time. 512 elements </w:t>
      </w:r>
      <w:r w:rsidR="00142211">
        <w:t xml:space="preserve">are processed </w:t>
      </w:r>
      <w:r w:rsidR="00CF259F">
        <w:t xml:space="preserve">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F64487" w:rsidRDefault="00F26270" w:rsidP="0075382B">
      <w:pPr>
        <w:pStyle w:val="NoSpacing"/>
      </w:pPr>
      <w:r>
        <w:t>Listing 2.</w:t>
      </w:r>
      <w:r w:rsidR="00142211">
        <w:t xml:space="preserve"> Naïve parallel </w:t>
      </w:r>
      <w:r w:rsidR="00176DBE">
        <w:t>scan</w:t>
      </w:r>
      <w:r w:rsidR="00E639DF">
        <w:t xml:space="preserve"> </w:t>
      </w:r>
      <w:r w:rsidR="0075382B">
        <w:t>(Taken from Harris [#x])</w:t>
      </w:r>
    </w:p>
    <w:p w:rsidR="00F26270" w:rsidRDefault="005530DD" w:rsidP="002C5CAC">
      <w:pPr>
        <w:pStyle w:val="NoSpacing"/>
      </w:pPr>
      <w:r>
        <w:rPr>
          <w:noProof/>
        </w:rPr>
        <w:drawing>
          <wp:inline distT="0" distB="0" distL="0" distR="0">
            <wp:extent cx="2393315" cy="445135"/>
            <wp:effectExtent l="19050" t="0" r="698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93315" cy="445135"/>
                    </a:xfrm>
                    <a:prstGeom prst="rect">
                      <a:avLst/>
                    </a:prstGeom>
                    <a:noFill/>
                    <a:ln w="9525">
                      <a:noFill/>
                      <a:miter lim="800000"/>
                      <a:headEnd/>
                      <a:tailEnd/>
                    </a:ln>
                  </pic:spPr>
                </pic:pic>
              </a:graphicData>
            </a:graphic>
          </wp:inline>
        </w:drawing>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lastRenderedPageBreak/>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n - 2^(d-1) = O(n log base 2 n ) addition operations.  This</w:t>
      </w:r>
      <w:r w:rsidR="004D122B">
        <w:t xml:space="preserve"> </w:t>
      </w:r>
      <w:r w:rsidR="002C5CAC" w:rsidRPr="002C5CAC">
        <w:t xml:space="preserve">scan's work complexity is even greater than the sequential scan </w:t>
      </w:r>
      <w:r w:rsidR="004D122B">
        <w:t xml:space="preserve">which is of O(n)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6320B0" w:rsidP="00146D3E">
      <w:pPr>
        <w:pStyle w:val="NoSpacing"/>
      </w:pPr>
      <w:r>
        <w:t>Harris also</w:t>
      </w:r>
      <w:r w:rsidR="008F618C">
        <w:t xml:space="preserve"> developed a work-efficient scan algorithm; to do this </w:t>
      </w:r>
      <w:r w:rsidR="00C43D2E">
        <w:t>he</w:t>
      </w:r>
      <w:r w:rsidR="008F618C">
        <w:t xml:space="preserve"> employed an algorithmic pattern that is based on an algorithm used to build balanced binary trees in parallel. The algorithm consists of two phases: the reduce phase and the down-sweep phase. In the reduce phase</w:t>
      </w:r>
      <w:r w:rsidR="005B5DD8">
        <w:t>,</w:t>
      </w:r>
      <w:r w:rsidR="008F618C">
        <w:t xml:space="preserve"> also called the up-sweep phase, the tree is traversed from the leaves to the root</w:t>
      </w:r>
      <w:r w:rsidR="005B5DD8">
        <w:t xml:space="preserve">. As it traverses, it computes </w:t>
      </w:r>
      <w:r w:rsidR="008F618C">
        <w:t>partial sums of neighboring nodes each time increasing the distance between them by a power of 2, until reaching the root of the tree</w:t>
      </w:r>
      <w:r w:rsidR="005B5DD8">
        <w:t xml:space="preserve">. The root of the tree </w:t>
      </w:r>
      <w:r w:rsidR="008F618C">
        <w:t>would hold the sum of all the nodes in the array.</w:t>
      </w:r>
      <w:r w:rsidR="00486084">
        <w:t xml:space="preserve"> Pseudocode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r>
        <w:t>Listing 3.</w:t>
      </w:r>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r>
        <w:t>Figure 2.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 xml:space="preserve">Following the </w:t>
      </w:r>
      <w:r w:rsidR="00847ABC">
        <w:t>first phase of the algorithm,</w:t>
      </w:r>
      <w:r>
        <w:t xml:space="preserve"> the second phase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w:t>
      </w:r>
      <w:r w:rsidR="00847ABC">
        <w:t>nce in the up-sweep phase. The pseudocode for the a</w:t>
      </w:r>
      <w:r w:rsidR="00DD61A5">
        <w:t xml:space="preserve">lgorithm is listed in </w:t>
      </w:r>
      <w:r w:rsidR="0019279F">
        <w:t>L</w:t>
      </w:r>
      <w:r w:rsidR="00DD61A5">
        <w:t xml:space="preserve">isting 4, and an illustration of its process is given in </w:t>
      </w:r>
      <w:r w:rsidR="0019279F">
        <w:t>F</w:t>
      </w:r>
      <w:r w:rsidR="00DD61A5">
        <w:t>igure 3.</w:t>
      </w:r>
    </w:p>
    <w:p w:rsidR="00DD61A5" w:rsidRDefault="00DD61A5" w:rsidP="00146D3E">
      <w:pPr>
        <w:pStyle w:val="NoSpacing"/>
      </w:pPr>
    </w:p>
    <w:p w:rsidR="00750622" w:rsidRDefault="00750622" w:rsidP="00146D3E">
      <w:pPr>
        <w:pStyle w:val="NoSpacing"/>
      </w:pPr>
      <w:r>
        <w:t>Listing 4.</w:t>
      </w:r>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BC71A0">
        <w:rPr>
          <w:szCs w:val="26"/>
        </w:rPr>
        <w:t>T</w:t>
      </w:r>
      <w:r w:rsidR="00FE5DE5" w:rsidRPr="00FE5DE5">
        <w:rPr>
          <w:szCs w:val="26"/>
        </w:rPr>
        <w: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BC71A0">
        <w:rPr>
          <w:szCs w:val="26"/>
        </w:rPr>
        <w:t xml:space="preserve">It can be noted </w:t>
      </w:r>
      <w:r w:rsidR="00FE5DE5">
        <w:rPr>
          <w:szCs w:val="26"/>
        </w:rPr>
        <w:t xml:space="preserve">that the first step </w:t>
      </w:r>
      <w:r w:rsidR="00BC71A0">
        <w:rPr>
          <w:szCs w:val="26"/>
        </w:rPr>
        <w:t xml:space="preserve">discards </w:t>
      </w:r>
      <w:r w:rsidR="00FE5DE5" w:rsidRPr="00FE5DE5">
        <w:rPr>
          <w:szCs w:val="26"/>
        </w:rPr>
        <w:t>the last element of the array</w:t>
      </w:r>
      <w:r w:rsidR="00BC71A0">
        <w:rPr>
          <w:szCs w:val="26"/>
        </w:rPr>
        <w:t xml:space="preserve"> replacing it with a 0</w:t>
      </w:r>
      <w:r w:rsidRPr="00750622">
        <w:rPr>
          <w:szCs w:val="26"/>
        </w:rPr>
        <w:t xml:space="preserve"> (Taken from Harris [#x]</w:t>
      </w:r>
      <w:r w:rsidR="00FE5DE5">
        <w:rPr>
          <w:szCs w:val="26"/>
        </w:rPr>
        <w:t>)</w:t>
      </w:r>
      <w:r w:rsidR="00BC71A0">
        <w:rPr>
          <w:szCs w:val="26"/>
        </w:rPr>
        <w:t>.</w:t>
      </w:r>
    </w:p>
    <w:p w:rsidR="00750622" w:rsidRDefault="00750622" w:rsidP="00146D3E">
      <w:pPr>
        <w:pStyle w:val="NoSpacing"/>
        <w:rPr>
          <w:szCs w:val="26"/>
        </w:rPr>
      </w:pPr>
    </w:p>
    <w:p w:rsidR="009E3965" w:rsidRDefault="004C4CFD" w:rsidP="00146D3E">
      <w:pPr>
        <w:pStyle w:val="NoSpacing"/>
      </w:pPr>
      <w:r>
        <w:t xml:space="preserve">Harris </w:t>
      </w:r>
      <w:r w:rsidR="003119B8">
        <w:t>finalized</w:t>
      </w:r>
      <w:r>
        <w:t xml:space="preserve"> with this last algorithm for doing a parallel prefix sum on a set of elements. He </w:t>
      </w:r>
      <w:r w:rsidR="00A66357">
        <w:t xml:space="preserve">then went on improving </w:t>
      </w:r>
      <w:r w:rsidR="006B748D">
        <w:t xml:space="preserve">the implementation </w:t>
      </w:r>
      <w:r w:rsidR="00A66357">
        <w:t xml:space="preserve">by </w:t>
      </w:r>
      <w:r w:rsidR="006B748D">
        <w:t>dealing with aspects of the GPU itself.</w:t>
      </w:r>
      <w:r w:rsidR="003119B8">
        <w:t xml:space="preserve"> </w:t>
      </w:r>
      <w:r w:rsidR="009E3965">
        <w:t xml:space="preserve">The direct implementation </w:t>
      </w:r>
      <w:r w:rsidR="0009402B">
        <w:t xml:space="preserve">of </w:t>
      </w:r>
      <w:r w:rsidR="006B748D">
        <w:t xml:space="preserve">the </w:t>
      </w:r>
      <w:r w:rsidR="0009402B">
        <w:t xml:space="preserve">work efficient </w:t>
      </w:r>
      <w:r w:rsidR="006B748D">
        <w:t xml:space="preserve">algorithm had bank conflicts due to </w:t>
      </w:r>
      <w:r w:rsidR="0009402B">
        <w:t>its shared memory access patters</w:t>
      </w:r>
      <w:r w:rsidR="006B748D">
        <w:t xml:space="preserve">. To solve this problem </w:t>
      </w:r>
      <w:r w:rsidR="00931927">
        <w:t>padding was added to each shared memory array index. A</w:t>
      </w:r>
      <w:r w:rsidR="006B748D">
        <w:t xml:space="preserve"> macro was added </w:t>
      </w:r>
      <w:r w:rsidR="00931927">
        <w:t>to compute</w:t>
      </w:r>
      <w:r w:rsidR="006B748D">
        <w:t xml:space="preserve"> </w:t>
      </w:r>
      <w:r w:rsidR="005A5616">
        <w:t xml:space="preserve">the </w:t>
      </w:r>
      <w:r w:rsidR="006B748D">
        <w:t>bank-conflict-free shared memory array indices.</w:t>
      </w:r>
      <w:r w:rsidR="005A5616">
        <w:t xml:space="preserve"> Also, t</w:t>
      </w:r>
      <w:r w:rsidR="006B748D">
        <w:t xml:space="preserve">he work efficient algorithm was originally designed to work </w:t>
      </w:r>
      <w:r w:rsidR="009E3965">
        <w:t xml:space="preserve">only with arrays with sizes that are powers of two. They extended the algorithm to work with arrays of arbitrary sizes by dividing the array into blocks that could be scanned by a single thread block. The </w:t>
      </w:r>
      <w:r w:rsidR="007608AC">
        <w:t xml:space="preserve">total </w:t>
      </w:r>
      <w:r w:rsidR="009E3965">
        <w:t xml:space="preserve">sums of those blocks are </w:t>
      </w:r>
      <w:r w:rsidR="007608AC">
        <w:t xml:space="preserve">then scanned as blocks. The generated array of this </w:t>
      </w:r>
      <w:r w:rsidR="007608AC">
        <w:lastRenderedPageBreak/>
        <w:t xml:space="preserve">scan is then </w:t>
      </w:r>
      <w:r w:rsidR="00694DB5">
        <w:t xml:space="preserve">used to increment the block next </w:t>
      </w:r>
      <w:r w:rsidR="007608AC">
        <w:t xml:space="preserve">to the </w:t>
      </w:r>
      <w:r w:rsidR="00694DB5">
        <w:t>block where the sum was originated from (see figure #x).</w:t>
      </w:r>
      <w:r w:rsidR="00044186">
        <w:t xml:space="preserve"> More detail on this work can be read from the article Parallel Prefix Sum (Scan) with CUDA [#x]</w:t>
      </w:r>
      <w:r w:rsidR="001E0560">
        <w:t>.</w:t>
      </w:r>
    </w:p>
    <w:p w:rsidR="00E70F13" w:rsidRDefault="00E70F13" w:rsidP="00146D3E">
      <w:pPr>
        <w:pStyle w:val="NoSpacing"/>
      </w:pPr>
    </w:p>
    <w:p w:rsidR="00694DB5" w:rsidRDefault="00E70F13" w:rsidP="00146D3E">
      <w:pPr>
        <w:pStyle w:val="NoSpacing"/>
      </w:pPr>
      <w:r>
        <w:rPr>
          <w:noProof/>
        </w:rPr>
        <w:drawing>
          <wp:inline distT="0" distB="0" distL="0" distR="0">
            <wp:extent cx="4740556" cy="3588588"/>
            <wp:effectExtent l="19050" t="0" r="2894"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4741990" cy="3589673"/>
                    </a:xfrm>
                    <a:prstGeom prst="rect">
                      <a:avLst/>
                    </a:prstGeom>
                    <a:noFill/>
                    <a:ln w="9525">
                      <a:noFill/>
                      <a:miter lim="800000"/>
                      <a:headEnd/>
                      <a:tailEnd/>
                    </a:ln>
                  </pic:spPr>
                </pic:pic>
              </a:graphicData>
            </a:graphic>
          </wp:inline>
        </w:drawing>
      </w:r>
    </w:p>
    <w:p w:rsidR="00E70F13" w:rsidRDefault="00E70F13" w:rsidP="00146D3E">
      <w:pPr>
        <w:pStyle w:val="NoSpacing"/>
      </w:pPr>
    </w:p>
    <w:p w:rsidR="00E70F13" w:rsidRDefault="00E70F13" w:rsidP="00146D3E">
      <w:pPr>
        <w:pStyle w:val="NoSpacing"/>
      </w:pPr>
    </w:p>
    <w:p w:rsidR="002C5CAC" w:rsidRDefault="00146D3E" w:rsidP="00146D3E">
      <w:pPr>
        <w:pStyle w:val="NoSpacing"/>
      </w:pPr>
      <w:r>
        <w:t>== Design</w:t>
      </w:r>
      <w:r w:rsidR="000F6E83">
        <w:t xml:space="preserve"> of Algorithms for </w:t>
      </w:r>
      <w:r w:rsidR="00B24A61">
        <w:t>Decompression</w:t>
      </w:r>
      <w:r>
        <w:t xml:space="preserve"> ==</w:t>
      </w:r>
    </w:p>
    <w:p w:rsidR="00B24A61" w:rsidRDefault="00B24A61" w:rsidP="00146D3E">
      <w:pPr>
        <w:pStyle w:val="NoSpacing"/>
      </w:pP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w:t>
      </w:r>
      <w:r w:rsidR="00FB6FFF">
        <w:t>decompressing</w:t>
      </w:r>
      <w:r>
        <w:t xml:space="preserve"> a</w:t>
      </w:r>
      <w:r w:rsidR="008356CE">
        <w:t xml:space="preserve"> projection</w:t>
      </w:r>
      <w:r>
        <w:t xml:space="preserve"> index in the GPU</w:t>
      </w:r>
      <w:r w:rsidR="001B2B0A">
        <w:t xml:space="preserve"> (</w:t>
      </w:r>
      <w:r w:rsidR="008356CE">
        <w:t xml:space="preserve">The projection index in </w:t>
      </w:r>
      <w:r w:rsidR="001B2B0A">
        <w:t>these terms</w:t>
      </w:r>
      <w:r w:rsidR="008356CE">
        <w:t xml:space="preserve"> may also be referred to be a string</w:t>
      </w:r>
      <w:r w:rsidR="008D7154">
        <w:t xml:space="preserve"> or sequence</w:t>
      </w:r>
      <w:r w:rsidR="001B2B0A">
        <w:t>)</w:t>
      </w:r>
      <w:r w:rsidR="008356CE">
        <w:t>.</w:t>
      </w:r>
      <w:r w:rsidR="008F763C">
        <w:t xml:space="preserve"> </w:t>
      </w:r>
      <w:r w:rsidR="00E76026">
        <w:t>Both approaches use the prefix scan differently.</w:t>
      </w:r>
      <w:r>
        <w:t xml:space="preserve"> </w:t>
      </w:r>
      <w:r w:rsidR="00307EA3">
        <w:t xml:space="preserve">The first </w:t>
      </w:r>
      <w:r w:rsidR="00E76026">
        <w:t xml:space="preserve">algorithm which </w:t>
      </w:r>
      <w:r w:rsidR="00AC72D5">
        <w:t>is</w:t>
      </w:r>
      <w:r w:rsidR="00E76026">
        <w:t xml:space="preserve">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w:t>
      </w:r>
      <w:r w:rsidR="00AD0391">
        <w:t>, and it is unbalanced because the workload of each thread is different, with threads handling elements that are heavily repeated doing most of the work.</w:t>
      </w:r>
    </w:p>
    <w:p w:rsidR="00962FAD" w:rsidRDefault="00AD0391" w:rsidP="00146D3E">
      <w:pPr>
        <w:pStyle w:val="NoSpacing"/>
      </w:pPr>
      <w:r>
        <w:t>T</w:t>
      </w:r>
      <w:r w:rsidR="00A524E0">
        <w:t>he second algorithm</w:t>
      </w:r>
      <w:r w:rsidR="005F6D94">
        <w:t xml:space="preserve">, </w:t>
      </w:r>
      <w:r w:rsidR="00A524E0">
        <w:t xml:space="preserve">called the </w:t>
      </w:r>
      <w:r w:rsidR="00962FAD">
        <w:t xml:space="preserve">Load Balanced </w:t>
      </w:r>
      <w:r>
        <w:t xml:space="preserve">approach has five phases. In </w:t>
      </w:r>
      <w:r w:rsidR="00A524E0">
        <w:t xml:space="preserve">two </w:t>
      </w:r>
      <w:r>
        <w:t xml:space="preserve">of these phases </w:t>
      </w:r>
      <w:r w:rsidR="00A524E0">
        <w:t xml:space="preserve">parallel prefix sums are </w:t>
      </w:r>
      <w:r>
        <w:t>p</w:t>
      </w:r>
      <w:r w:rsidR="00A524E0">
        <w:t xml:space="preserve">erformed and the ending result of the last prefix sum </w:t>
      </w:r>
      <w:r w:rsidR="00962FAD">
        <w:t xml:space="preserve">is an array representing the uncompressed index. </w:t>
      </w:r>
      <w:r>
        <w:t xml:space="preserve">The algorithm is nicely load balanced because the amount of work done by each thread is the same. However, this algorithm </w:t>
      </w:r>
      <w:r w:rsidR="007D0228">
        <w:t xml:space="preserve">uses </w:t>
      </w:r>
      <w:r>
        <w:t xml:space="preserve">almost twice as much memory as the unbalanced </w:t>
      </w:r>
      <w:r w:rsidR="00106FAE">
        <w:t xml:space="preserve">approach, and performs more than twice the </w:t>
      </w:r>
      <w:r w:rsidR="007F1613">
        <w:t>number</w:t>
      </w:r>
      <w:r w:rsidR="00106FAE">
        <w:t xml:space="preserve"> of </w:t>
      </w:r>
      <w:r>
        <w:t>kernel calls.</w:t>
      </w:r>
    </w:p>
    <w:p w:rsidR="00D11760" w:rsidRDefault="00A4213B" w:rsidP="00146D3E">
      <w:pPr>
        <w:pStyle w:val="NoSpacing"/>
      </w:pPr>
      <w:r>
        <w:t xml:space="preserve">The input to both algorithms is a </w:t>
      </w:r>
      <w:r w:rsidR="004D70D5">
        <w:t xml:space="preserve">pair </w:t>
      </w:r>
      <w:r>
        <w:t>of arrays</w:t>
      </w:r>
      <w:r w:rsidR="004D70D5">
        <w:t xml:space="preserve"> that represent the RLE compressed index</w:t>
      </w:r>
      <w:r>
        <w:t>. One array contains the symbols S</w:t>
      </w:r>
      <w:r w:rsidR="006945DD">
        <w:t xml:space="preserve">, which are the different attribute values found on the </w:t>
      </w:r>
      <w:r w:rsidR="00D11760">
        <w:t>projection index</w:t>
      </w:r>
      <w:r w:rsidR="006945DD">
        <w:t>.  The other array F contains</w:t>
      </w:r>
      <w:r w:rsidR="00D11760">
        <w:t xml:space="preserve"> the frequencies or repetitions of each index in the encoded algorithm.</w:t>
      </w:r>
      <w:r w:rsidR="00737D52">
        <w:t xml:space="preserve"> The length of both arrays is the same, as they correspond with each other</w:t>
      </w:r>
      <w:r w:rsidR="00C515F5">
        <w:t>;</w:t>
      </w:r>
      <w:r w:rsidR="00737D52">
        <w:t xml:space="preserve"> this length is denoted as C </w:t>
      </w:r>
      <w:r w:rsidR="00BF264C">
        <w:t xml:space="preserve">as it is the number of elements in compressed form. The </w:t>
      </w:r>
      <w:r w:rsidR="007211A6">
        <w:t>length of the uncompressed index is denoted as U.</w:t>
      </w:r>
      <w:r w:rsidR="004D70D5">
        <w:t xml:space="preserve"> The following figure (figure #x) illustrates the process where X3Y1Z7 is uncompressed </w:t>
      </w:r>
      <w:r w:rsidR="00115172">
        <w:t>sent as two arrays with length C = 3, and once uncompressed having a length of U = 11.</w:t>
      </w:r>
    </w:p>
    <w:p w:rsidR="00D11760" w:rsidRDefault="00D11760" w:rsidP="00146D3E">
      <w:pPr>
        <w:pStyle w:val="NoSpacing"/>
      </w:pPr>
    </w:p>
    <w:p w:rsidR="00D11760" w:rsidRDefault="00737D52" w:rsidP="00146D3E">
      <w:pPr>
        <w:pStyle w:val="NoSpacing"/>
      </w:pPr>
      <w:r w:rsidRPr="00737D52">
        <w:rPr>
          <w:noProof/>
        </w:rPr>
        <w:drawing>
          <wp:inline distT="0" distB="0" distL="0" distR="0">
            <wp:extent cx="5943600" cy="205549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2502932"/>
                      <a:chOff x="838200" y="3962400"/>
                      <a:chExt cx="7239000" cy="2502932"/>
                    </a:xfrm>
                  </a:grpSpPr>
                  <a:grpSp>
                    <a:nvGrpSpPr>
                      <a:cNvPr id="4" name="Group 3"/>
                      <a:cNvGrpSpPr/>
                    </a:nvGrpSpPr>
                    <a:grpSpPr>
                      <a:xfrm>
                        <a:off x="838200" y="3962400"/>
                        <a:ext cx="7239000" cy="1676400"/>
                        <a:chOff x="1066800" y="4038600"/>
                        <a:chExt cx="7239000" cy="1676400"/>
                      </a:xfrm>
                    </a:grpSpPr>
                    <a:sp>
                      <a:nvSpPr>
                        <a:cNvPr id="5" name="Rounded Rectangle 4"/>
                        <a:cNvSpPr/>
                      </a:nvSpPr>
                      <a:spPr>
                        <a:xfrm>
                          <a:off x="10668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Down Arrow 5"/>
                        <a:cNvSpPr/>
                      </a:nvSpPr>
                      <a:spPr>
                        <a:xfrm rot="16200000">
                          <a:off x="4305300" y="3314700"/>
                          <a:ext cx="457200" cy="25146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5">
                            <a:shade val="50000"/>
                          </a:schemeClr>
                        </a:lnRef>
                        <a:fillRef idx="1">
                          <a:schemeClr val="accent5"/>
                        </a:fillRef>
                        <a:effectRef idx="0">
                          <a:schemeClr val="accent5"/>
                        </a:effectRef>
                        <a:fontRef idx="minor">
                          <a:schemeClr val="lt1"/>
                        </a:fontRef>
                      </a:style>
                    </a:sp>
                    <a:sp>
                      <a:nvSpPr>
                        <a:cNvPr id="7" name="Rounded Rectangle 6"/>
                        <a:cNvSpPr/>
                      </a:nvSpPr>
                      <a:spPr>
                        <a:xfrm>
                          <a:off x="5486400" y="4038600"/>
                          <a:ext cx="2209800" cy="1143000"/>
                        </a:xfrm>
                        <a:prstGeom prst="roundRect">
                          <a:avLst/>
                        </a:prstGeom>
                        <a:ln>
                          <a:noFill/>
                        </a:ln>
                        <a:effectLst>
                          <a:outerShdw blurRad="184150" dist="241300" dir="11520000" sx="110000" sy="110000" algn="ctr">
                            <a:srgbClr val="000000">
                              <a:alpha val="18000"/>
                            </a:srgbClr>
                          </a:outerShdw>
                        </a:effectLst>
                        <a:scene3d>
                          <a:camera prst="perspectiveFront" fov="5100000">
                            <a:rot lat="0" lon="2100000" rev="0"/>
                          </a:camera>
                          <a:lightRig rig="flood" dir="t">
                            <a:rot lat="0" lon="0" rev="13800000"/>
                          </a:lightRig>
                        </a:scene3d>
                        <a:sp3d extrusionH="107950" prstMaterial="plastic">
                          <a:bevelT w="82550" h="63500" prst="divot"/>
                          <a:bevelB/>
                        </a:sp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GPU</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1524000" y="53340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a:t>
                            </a:r>
                            <a:r>
                              <a:rPr lang="en-US" dirty="0" smtClean="0"/>
                              <a:t>3Y1Z7</a:t>
                            </a:r>
                            <a:endParaRPr lang="en-US" dirty="0" smtClean="0"/>
                          </a:p>
                        </a:txBody>
                        <a:useSpRect/>
                      </a:txSp>
                    </a:sp>
                    <a:sp>
                      <a:nvSpPr>
                        <a:cNvPr id="9" name="TextBox 8"/>
                        <a:cNvSpPr txBox="1"/>
                      </a:nvSpPr>
                      <a:spPr>
                        <a:xfrm>
                          <a:off x="3505200" y="4114800"/>
                          <a:ext cx="1905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endParaRPr lang="en-US" dirty="0" smtClean="0"/>
                          </a:p>
                        </a:txBody>
                        <a:useSpRect/>
                      </a:txSp>
                    </a:sp>
                    <a:sp>
                      <a:nvSpPr>
                        <a:cNvPr id="10" name="TextBox 9"/>
                        <a:cNvSpPr txBox="1"/>
                      </a:nvSpPr>
                      <a:spPr>
                        <a:xfrm>
                          <a:off x="5410200" y="5334000"/>
                          <a:ext cx="28956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1"/>
                            <a:r>
                              <a:rPr lang="en-US" dirty="0" smtClean="0"/>
                              <a:t>XXXYZZZZZZZ</a:t>
                            </a:r>
                            <a:endParaRPr lang="en-US" dirty="0" smtClean="0"/>
                          </a:p>
                        </a:txBody>
                        <a:useSpRect/>
                      </a:txSp>
                    </a:sp>
                  </a:grpSp>
                  <a:pic>
                    <a:nvPicPr>
                      <a:cNvPr id="23" name="table"/>
                      <a:cNvPicPr>
                        <a:picLocks noChangeAspect="1"/>
                      </a:cNvPicPr>
                    </a:nvPicPr>
                    <a:blipFill>
                      <a:blip r:embed="rId15"/>
                      <a:stretch>
                        <a:fillRect/>
                      </a:stretch>
                    </a:blipFill>
                    <a:spPr>
                      <a:xfrm>
                        <a:off x="3810000" y="4876800"/>
                        <a:ext cx="1365622" cy="518205"/>
                      </a:xfrm>
                      <a:prstGeom prst="rect">
                        <a:avLst/>
                      </a:prstGeom>
                    </a:spPr>
                  </a:pic>
                  <a:pic>
                    <a:nvPicPr>
                      <a:cNvPr id="24" name="table"/>
                      <a:cNvPicPr>
                        <a:picLocks noChangeAspect="1"/>
                      </a:cNvPicPr>
                    </a:nvPicPr>
                    <a:blipFill>
                      <a:blip r:embed="rId16"/>
                      <a:stretch>
                        <a:fillRect/>
                      </a:stretch>
                    </a:blipFill>
                    <a:spPr>
                      <a:xfrm>
                        <a:off x="3810000" y="5344160"/>
                        <a:ext cx="1365622" cy="518205"/>
                      </a:xfrm>
                      <a:prstGeom prst="rect">
                        <a:avLst/>
                      </a:prstGeom>
                    </a:spPr>
                  </a:pic>
                  <a:sp>
                    <a:nvSpPr>
                      <a:cNvPr id="17" name="Rectangle 16"/>
                      <a:cNvSpPr/>
                    </a:nvSpPr>
                    <a:spPr>
                      <a:xfrm>
                        <a:off x="3352800" y="4876800"/>
                        <a:ext cx="369012"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a:t>
                          </a:r>
                          <a:endParaRPr lang="en-US" dirty="0"/>
                        </a:p>
                      </a:txBody>
                      <a:useSpRect/>
                    </a:txSp>
                  </a:sp>
                  <a:sp>
                    <a:nvSpPr>
                      <a:cNvPr id="18" name="Rectangle 17"/>
                      <a:cNvSpPr/>
                    </a:nvSpPr>
                    <a:spPr>
                      <a:xfrm>
                        <a:off x="3352800" y="5345668"/>
                        <a:ext cx="360996"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a:t>
                          </a:r>
                          <a:endParaRPr lang="en-US" dirty="0"/>
                        </a:p>
                      </a:txBody>
                      <a:useSpRect/>
                    </a:txSp>
                  </a:sp>
                  <a:sp>
                    <a:nvSpPr>
                      <a:cNvPr id="19" name="Left Brace 18"/>
                      <a:cNvSpPr/>
                    </a:nvSpPr>
                    <a:spPr>
                      <a:xfrm rot="16200000">
                        <a:off x="4210050" y="5200650"/>
                        <a:ext cx="342900" cy="14478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0" name="Rectangle 19"/>
                      <a:cNvSpPr/>
                    </a:nvSpPr>
                    <a:spPr>
                      <a:xfrm>
                        <a:off x="4236652" y="6096000"/>
                        <a:ext cx="33534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a:t>
                          </a:r>
                          <a:endParaRPr lang="en-US" dirty="0"/>
                        </a:p>
                      </a:txBody>
                      <a:useSpRect/>
                    </a:txSp>
                  </a:sp>
                  <a:sp>
                    <a:nvSpPr>
                      <a:cNvPr id="21" name="Left Brace 20"/>
                      <a:cNvSpPr/>
                    </a:nvSpPr>
                    <a:spPr>
                      <a:xfrm rot="16200000">
                        <a:off x="6267450" y="4857751"/>
                        <a:ext cx="342900" cy="1600200"/>
                      </a:xfrm>
                      <a:prstGeom prst="leftBrace">
                        <a:avLst>
                          <a:gd name="adj1" fmla="val 32408"/>
                          <a:gd name="adj2" fmla="val 50000"/>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sp>
                    <a:nvSpPr>
                      <a:cNvPr id="22" name="Rectangle 21"/>
                      <a:cNvSpPr/>
                    </a:nvSpPr>
                    <a:spPr>
                      <a:xfrm>
                        <a:off x="6248400" y="5803900"/>
                        <a:ext cx="356188"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a:t>
                          </a:r>
                          <a:endParaRPr lang="en-US" dirty="0"/>
                        </a:p>
                      </a:txBody>
                      <a:useSpRect/>
                    </a:txSp>
                  </a:sp>
                </lc:lockedCanvas>
              </a:graphicData>
            </a:graphic>
          </wp:inline>
        </w:drawing>
      </w:r>
      <w:r w:rsidRPr="00737D52">
        <w:t xml:space="preserve"> </w:t>
      </w:r>
    </w:p>
    <w:p w:rsidR="00A524E0" w:rsidRDefault="00A524E0" w:rsidP="00146D3E">
      <w:pPr>
        <w:pStyle w:val="NoSpacing"/>
      </w:pPr>
    </w:p>
    <w:p w:rsidR="00146D3E" w:rsidRDefault="00146D3E" w:rsidP="00146D3E">
      <w:pPr>
        <w:pStyle w:val="NoSpacing"/>
      </w:pPr>
      <w:r>
        <w:t xml:space="preserve">== The </w:t>
      </w:r>
      <w:r w:rsidR="0022536F">
        <w:t xml:space="preserve">Load </w:t>
      </w:r>
      <w:r w:rsidR="00A524E0">
        <w:t>U</w:t>
      </w:r>
      <w:r>
        <w:t>nbalanced approach ==</w:t>
      </w:r>
    </w:p>
    <w:p w:rsidR="00701583" w:rsidRDefault="00701583" w:rsidP="00146D3E">
      <w:pPr>
        <w:pStyle w:val="NoSpacing"/>
      </w:pPr>
    </w:p>
    <w:p w:rsidR="00146D3E" w:rsidRDefault="00D44A67" w:rsidP="00146D3E">
      <w:pPr>
        <w:pStyle w:val="NoSpacing"/>
      </w:pPr>
      <w:r>
        <w:t xml:space="preserve">The algorithm starts doing the decompression by </w:t>
      </w:r>
      <w:r w:rsidR="00C515F5">
        <w:t>appending</w:t>
      </w:r>
      <w:r>
        <w:t xml:space="preserve"> an element of value 0 </w:t>
      </w:r>
      <w:r w:rsidR="006B22E3">
        <w:t>at the end of</w:t>
      </w:r>
      <w:r>
        <w:t xml:space="preserve"> the array of frequencies</w:t>
      </w:r>
      <w:r w:rsidR="00C36456">
        <w:t>,</w:t>
      </w:r>
      <w:r>
        <w:t xml:space="preserve"> F. After doing </w:t>
      </w:r>
      <w:r w:rsidR="00C36456">
        <w:t>that it obtains array X of length C+1 by performing an exclusive scan on the ar</w:t>
      </w:r>
      <w:r w:rsidR="00296F7E">
        <w:t>ray of frequencies F, which also has been modified to have C+1</w:t>
      </w:r>
      <w:r w:rsidR="00C36456">
        <w:t xml:space="preserve">. </w:t>
      </w:r>
      <w:r w:rsidR="00296F7E">
        <w:t>The last element of the exclusive scan X is the sum of all the frequencies, which is also the length of the decompressed array, U. It is used to allocate the amount of memory necessary in the GPU to hold the uncompressed array. The exclusive scan, array X</w:t>
      </w:r>
      <w:r w:rsidR="00C36456">
        <w:t>,</w:t>
      </w:r>
      <w:r w:rsidR="00296F7E">
        <w:t xml:space="preserve"> </w:t>
      </w:r>
      <w:r w:rsidR="00C36456">
        <w:t xml:space="preserve">is </w:t>
      </w:r>
      <w:r w:rsidR="00296F7E">
        <w:t>then used to have each thread uncompress each element by writing it from one initial offset to where the element that is being repeated is changed. These two offsets are given by the exclusive scan and thus the decompression is performed. The workload of this algorithm is not balanced, as the amount of work a thread does depends directly on the frequency of the element it is decompressing. Threads decompressing elements with few repetitions will take considerably less time, than threads decompressing elements with various repetitions.</w:t>
      </w:r>
      <w:r w:rsidR="00AE7200">
        <w:t xml:space="preserve"> The pseudocode for this algorithm is given in Listing 5.</w:t>
      </w:r>
    </w:p>
    <w:p w:rsidR="00296F7E" w:rsidRDefault="00296F7E" w:rsidP="00146D3E">
      <w:pPr>
        <w:pStyle w:val="NoSpacing"/>
      </w:pPr>
    </w:p>
    <w:p w:rsidR="001B0DA1" w:rsidRDefault="001B0DA1" w:rsidP="00146D3E">
      <w:pPr>
        <w:pStyle w:val="NoSpacing"/>
      </w:pPr>
    </w:p>
    <w:p w:rsidR="001B0DA1" w:rsidRDefault="003262E7" w:rsidP="00146D3E">
      <w:pPr>
        <w:pStyle w:val="NoSpacing"/>
      </w:pPr>
      <w:r>
        <w:t>Listing 5.</w:t>
      </w:r>
    </w:p>
    <w:p w:rsidR="001B0DA1" w:rsidRDefault="001B0DA1" w:rsidP="00146D3E">
      <w:pPr>
        <w:pStyle w:val="NoSpacing"/>
      </w:pPr>
    </w:p>
    <w:p w:rsidR="003262E7" w:rsidRDefault="001B0DA1" w:rsidP="001B0DA1">
      <w:pPr>
        <w:pStyle w:val="HTMLPreformatted"/>
        <w:shd w:val="clear" w:color="auto" w:fill="FFFFFF"/>
        <w:rPr>
          <w:color w:val="000000"/>
        </w:rPr>
      </w:pPr>
      <w:r>
        <w:rPr>
          <w:color w:val="000000"/>
        </w:rPr>
        <w:t xml:space="preserve">Phase </w:t>
      </w:r>
      <w:r>
        <w:rPr>
          <w:color w:val="000080"/>
        </w:rPr>
        <w:t>1</w:t>
      </w:r>
      <w:r>
        <w:rPr>
          <w:color w:val="000000"/>
        </w:rPr>
        <w:t xml:space="preserve">: </w:t>
      </w:r>
      <w:r w:rsidR="00FE3F01">
        <w:rPr>
          <w:color w:val="000000"/>
        </w:rPr>
        <w:t>add element of value 0 at the end of array F.</w:t>
      </w:r>
    </w:p>
    <w:p w:rsidR="001B0DA1" w:rsidRDefault="003262E7" w:rsidP="001B0DA1">
      <w:pPr>
        <w:pStyle w:val="HTMLPreformatted"/>
        <w:shd w:val="clear" w:color="auto" w:fill="FFFFFF"/>
        <w:rPr>
          <w:color w:val="000000"/>
        </w:rPr>
      </w:pPr>
      <w:r>
        <w:rPr>
          <w:color w:val="000000"/>
        </w:rPr>
        <w:tab/>
        <w:t xml:space="preserve"> </w:t>
      </w:r>
      <w:r w:rsidR="00FE3F01">
        <w:rPr>
          <w:color w:val="000000"/>
        </w:rPr>
        <w:t>get X as exclusive-</w:t>
      </w:r>
      <w:r w:rsidR="001B0DA1">
        <w:rPr>
          <w:color w:val="000000"/>
        </w:rPr>
        <w:t xml:space="preserve">scan of </w:t>
      </w:r>
      <w:r w:rsidR="00C64A75">
        <w:rPr>
          <w:color w:val="000000"/>
        </w:rPr>
        <w:t>C</w:t>
      </w:r>
      <w:r w:rsidR="001B0DA1">
        <w:rPr>
          <w:color w:val="000000"/>
        </w:rPr>
        <w:t>+</w:t>
      </w:r>
      <w:r w:rsidR="001B0DA1">
        <w:rPr>
          <w:color w:val="000080"/>
        </w:rPr>
        <w:t>1</w:t>
      </w:r>
      <w:r w:rsidR="001B0DA1">
        <w:rPr>
          <w:color w:val="000000"/>
        </w:rPr>
        <w:t xml:space="preserve"> elements </w:t>
      </w:r>
      <w:r w:rsidR="00FE3F01">
        <w:rPr>
          <w:color w:val="000000"/>
        </w:rPr>
        <w:t>of F</w:t>
      </w:r>
    </w:p>
    <w:p w:rsidR="001B0DA1" w:rsidRDefault="001B0DA1" w:rsidP="001B0DA1">
      <w:pPr>
        <w:pStyle w:val="HTMLPreformatted"/>
        <w:shd w:val="clear" w:color="auto" w:fill="FFFFFF"/>
        <w:rPr>
          <w:color w:val="000000"/>
        </w:rPr>
      </w:pPr>
    </w:p>
    <w:p w:rsidR="001B0DA1" w:rsidRDefault="001B0DA1" w:rsidP="001B0DA1">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w:t>
      </w:r>
      <w:r>
        <w:rPr>
          <w:color w:val="000080"/>
        </w:rPr>
        <w:t>0</w:t>
      </w:r>
      <w:r w:rsidR="006945DD">
        <w:rPr>
          <w:color w:val="000000"/>
        </w:rPr>
        <w:t xml:space="preserve"> to C</w:t>
      </w:r>
    </w:p>
    <w:p w:rsidR="001B0DA1" w:rsidRDefault="001B0DA1" w:rsidP="001B0DA1">
      <w:pPr>
        <w:pStyle w:val="HTMLPreformatted"/>
        <w:shd w:val="clear" w:color="auto" w:fill="FFFFFF"/>
        <w:rPr>
          <w:color w:val="000000"/>
        </w:rPr>
      </w:pPr>
      <w:r>
        <w:rPr>
          <w:color w:val="000000"/>
        </w:rPr>
        <w:t xml:space="preserve">            </w:t>
      </w:r>
      <w:r w:rsidR="001273A6">
        <w:rPr>
          <w:color w:val="800080"/>
        </w:rPr>
        <w:t>forall</w:t>
      </w:r>
      <w:r w:rsidR="001273A6">
        <w:rPr>
          <w:color w:val="000000"/>
        </w:rPr>
        <w:t xml:space="preserve"> </w:t>
      </w:r>
      <w:r>
        <w:rPr>
          <w:color w:val="000000"/>
        </w:rPr>
        <w:t xml:space="preserve">k </w:t>
      </w:r>
      <w:r>
        <w:rPr>
          <w:color w:val="800080"/>
        </w:rPr>
        <w:t>in</w:t>
      </w:r>
      <w:r>
        <w:rPr>
          <w:color w:val="000000"/>
        </w:rPr>
        <w:t xml:space="preserve"> parallel </w:t>
      </w:r>
      <w:r>
        <w:rPr>
          <w:color w:val="800080"/>
        </w:rPr>
        <w:t>do</w:t>
      </w:r>
    </w:p>
    <w:p w:rsidR="001B0DA1" w:rsidRDefault="001B0DA1" w:rsidP="001B0DA1">
      <w:pPr>
        <w:pStyle w:val="HTMLPreformatted"/>
        <w:shd w:val="clear" w:color="auto" w:fill="FFFFFF"/>
        <w:rPr>
          <w:color w:val="000000"/>
        </w:rPr>
      </w:pPr>
      <w:r>
        <w:rPr>
          <w:color w:val="000000"/>
        </w:rPr>
        <w:t xml:space="preserve">                </w:t>
      </w:r>
      <w:r>
        <w:rPr>
          <w:color w:val="800080"/>
        </w:rPr>
        <w:t>for</w:t>
      </w:r>
      <w:r>
        <w:rPr>
          <w:color w:val="000000"/>
        </w:rPr>
        <w:t xml:space="preserve"> j := </w:t>
      </w:r>
      <w:r w:rsidR="00A4213B">
        <w:rPr>
          <w:color w:val="000000"/>
        </w:rPr>
        <w:t>X</w:t>
      </w:r>
      <w:r>
        <w:rPr>
          <w:color w:val="800000"/>
        </w:rPr>
        <w:t>[</w:t>
      </w:r>
      <w:r>
        <w:rPr>
          <w:color w:val="000000"/>
        </w:rPr>
        <w:t>i</w:t>
      </w:r>
      <w:r>
        <w:rPr>
          <w:color w:val="800000"/>
        </w:rPr>
        <w:t>]</w:t>
      </w:r>
      <w:r>
        <w:rPr>
          <w:color w:val="000000"/>
        </w:rPr>
        <w:t xml:space="preserve"> to </w:t>
      </w:r>
      <w:r w:rsidR="00A4213B">
        <w:rPr>
          <w:color w:val="000000"/>
        </w:rPr>
        <w:t>X</w:t>
      </w:r>
      <w:r>
        <w:rPr>
          <w:color w:val="800000"/>
        </w:rPr>
        <w:t>[</w:t>
      </w:r>
      <w:r>
        <w:rPr>
          <w:color w:val="000000"/>
        </w:rPr>
        <w:t>i+</w:t>
      </w:r>
      <w:r>
        <w:rPr>
          <w:color w:val="000080"/>
        </w:rPr>
        <w:t>1</w:t>
      </w:r>
      <w:r>
        <w:rPr>
          <w:color w:val="800000"/>
        </w:rPr>
        <w:t>]</w:t>
      </w:r>
    </w:p>
    <w:p w:rsidR="001B0DA1" w:rsidRDefault="001B0DA1" w:rsidP="001B0DA1">
      <w:pPr>
        <w:pStyle w:val="HTMLPreformatted"/>
        <w:shd w:val="clear" w:color="auto" w:fill="FFFFFF"/>
        <w:rPr>
          <w:color w:val="000000"/>
        </w:rPr>
      </w:pPr>
      <w:r>
        <w:rPr>
          <w:color w:val="000000"/>
        </w:rPr>
        <w:t xml:space="preserve">                    result </w:t>
      </w:r>
      <w:r>
        <w:rPr>
          <w:color w:val="800000"/>
        </w:rPr>
        <w:t>[</w:t>
      </w:r>
      <w:r>
        <w:rPr>
          <w:color w:val="000000"/>
        </w:rPr>
        <w:t>j</w:t>
      </w:r>
      <w:r>
        <w:rPr>
          <w:color w:val="800000"/>
        </w:rPr>
        <w:t>]</w:t>
      </w:r>
      <w:r>
        <w:rPr>
          <w:color w:val="000000"/>
        </w:rPr>
        <w:t xml:space="preserve"> = </w:t>
      </w:r>
      <w:r w:rsidR="00A4213B">
        <w:rPr>
          <w:color w:val="000000"/>
        </w:rPr>
        <w:t>S</w:t>
      </w:r>
      <w:r>
        <w:rPr>
          <w:color w:val="800000"/>
        </w:rPr>
        <w:t>[</w:t>
      </w:r>
      <w:r>
        <w:rPr>
          <w:color w:val="000000"/>
        </w:rPr>
        <w:t>j</w:t>
      </w:r>
      <w:r>
        <w:rPr>
          <w:color w:val="800000"/>
        </w:rPr>
        <w:t>]</w:t>
      </w:r>
    </w:p>
    <w:p w:rsidR="003262E7" w:rsidRDefault="003262E7" w:rsidP="00146D3E">
      <w:pPr>
        <w:pStyle w:val="NoSpacing"/>
      </w:pPr>
    </w:p>
    <w:p w:rsidR="001B0DA1" w:rsidRDefault="001B0DA1" w:rsidP="00146D3E">
      <w:pPr>
        <w:pStyle w:val="NoSpacing"/>
      </w:pPr>
    </w:p>
    <w:p w:rsidR="00146D3E" w:rsidRDefault="00146D3E" w:rsidP="00146D3E">
      <w:pPr>
        <w:pStyle w:val="NoSpacing"/>
      </w:pPr>
      <w:r>
        <w:t>== The Load Balanced approach ==</w:t>
      </w:r>
    </w:p>
    <w:p w:rsidR="00D16B38" w:rsidRDefault="00D16B38" w:rsidP="00146D3E">
      <w:pPr>
        <w:pStyle w:val="NoSpacing"/>
      </w:pPr>
    </w:p>
    <w:p w:rsidR="00553480" w:rsidRDefault="00D16B38" w:rsidP="00D16B38">
      <w:pPr>
        <w:pStyle w:val="NoSpacing"/>
      </w:pPr>
      <w:r>
        <w:t xml:space="preserve">Taking in consideration that the first algorithm was not load balanced and that it depends greatly on the on the nature of the data it handles, a second </w:t>
      </w:r>
      <w:r w:rsidR="00685ED6">
        <w:t>approach was</w:t>
      </w:r>
      <w:r>
        <w:t xml:space="preserve"> taken. This algorithm starts similar to the first one by obtaining an exclusive scan of the array of frequencies. However, in this algorithm the frequencies array is not modified, and thus it</w:t>
      </w:r>
      <w:r w:rsidR="006D0906">
        <w:t xml:space="preserve"> has a length of</w:t>
      </w:r>
      <w:r>
        <w:t xml:space="preserve"> C, and so </w:t>
      </w:r>
      <w:r w:rsidR="006D0906">
        <w:t xml:space="preserve">the </w:t>
      </w:r>
      <w:r>
        <w:t>exclusive scan</w:t>
      </w:r>
      <w:r w:rsidR="006D0906">
        <w:t>, X</w:t>
      </w:r>
      <w:r>
        <w:t xml:space="preserve"> will also have length of C. Adding the last element of the exclusive scan to the last </w:t>
      </w:r>
      <w:r w:rsidR="00C04F71">
        <w:t>frequency;</w:t>
      </w:r>
      <w:r>
        <w:t xml:space="preserve"> one obtains the size of the uncompressed </w:t>
      </w:r>
      <w:r w:rsidR="00C04F71">
        <w:t>array</w:t>
      </w:r>
      <w:r>
        <w:t>, U. Having this size, memory for the decompressed array is a</w:t>
      </w:r>
      <w:r w:rsidR="00C02420">
        <w:t xml:space="preserve">llocated in the </w:t>
      </w:r>
      <w:r w:rsidR="00C02420">
        <w:lastRenderedPageBreak/>
        <w:t>GPU, and phase two</w:t>
      </w:r>
      <w:r>
        <w:t xml:space="preserve"> is </w:t>
      </w:r>
      <w:r w:rsidR="00685ED6">
        <w:t>on track</w:t>
      </w:r>
      <w:r>
        <w:t>.</w:t>
      </w:r>
      <w:r w:rsidR="00F01CD2">
        <w:t xml:space="preserve"> </w:t>
      </w:r>
      <w:r w:rsidR="00293DF9">
        <w:t xml:space="preserve">In the </w:t>
      </w:r>
      <w:r w:rsidR="00DE3C86">
        <w:t>second</w:t>
      </w:r>
      <w:r w:rsidR="00293DF9">
        <w:t xml:space="preserve"> phase</w:t>
      </w:r>
      <w:r w:rsidR="00F01CD2">
        <w:t xml:space="preserve">, </w:t>
      </w:r>
      <w:r w:rsidR="00FC29CE">
        <w:t xml:space="preserve">the </w:t>
      </w:r>
      <w:r w:rsidR="00F01CD2">
        <w:t>uncompressed array</w:t>
      </w:r>
      <w:r w:rsidR="00A23762">
        <w:t xml:space="preserve"> </w:t>
      </w:r>
      <w:r w:rsidR="00DE3C86">
        <w:t>A</w:t>
      </w:r>
      <w:r w:rsidR="00293DF9">
        <w:t xml:space="preserve"> is initialized</w:t>
      </w:r>
      <w:r w:rsidR="00F01CD2">
        <w:t xml:space="preserve"> by having each thread assign a value 0 to all </w:t>
      </w:r>
      <w:r w:rsidR="00685ED6">
        <w:t>its</w:t>
      </w:r>
      <w:r w:rsidR="00F01CD2">
        <w:t xml:space="preserve"> positions</w:t>
      </w:r>
      <w:r w:rsidR="00DE3C86">
        <w:t xml:space="preserve">. After the second phase </w:t>
      </w:r>
      <w:r w:rsidR="00685ED6">
        <w:t xml:space="preserve">is completed, </w:t>
      </w:r>
      <w:r w:rsidR="00BF024B">
        <w:t xml:space="preserve">Phase three has </w:t>
      </w:r>
      <w:r w:rsidR="00685ED6">
        <w:t>each thread write a 1 to</w:t>
      </w:r>
      <w:r w:rsidR="00BF024B">
        <w:t xml:space="preserve"> positions given by the elements of the exclusive scan X. In other words, X represents the positions of the uncompressed array where there will be a change in symbol.</w:t>
      </w:r>
      <w:r w:rsidR="00293DF9">
        <w:t xml:space="preserve"> Phase four follows, and an inclusive scan is performed on the now modified array A. The </w:t>
      </w:r>
      <w:r w:rsidR="00223207">
        <w:t xml:space="preserve">output of this scan is the </w:t>
      </w:r>
      <w:r w:rsidR="00293DF9">
        <w:t xml:space="preserve">positions of the </w:t>
      </w:r>
      <w:r w:rsidR="00223207">
        <w:t xml:space="preserve">corresponding symbols in the uncompressed array. In the final phase, phase five, </w:t>
      </w:r>
      <w:r w:rsidR="009E3361">
        <w:t>these positions are used to write the actual symbols onto the final uncompressed index</w:t>
      </w:r>
      <w:r w:rsidR="00545287">
        <w:t xml:space="preserve"> denoted B</w:t>
      </w:r>
      <w:r w:rsidR="009E3361">
        <w:t>.</w:t>
      </w:r>
      <w:r w:rsidR="002538A9">
        <w:t xml:space="preserve"> The pseudocode for this algorithm is given in Listing 6, and an example illustration of the process is given in Figure #x</w:t>
      </w:r>
      <w:r w:rsidR="00EA2F65">
        <w:t>.</w:t>
      </w:r>
    </w:p>
    <w:p w:rsidR="005C55DB" w:rsidRDefault="005C55DB" w:rsidP="00D16B38">
      <w:pPr>
        <w:pStyle w:val="NoSpacing"/>
      </w:pPr>
    </w:p>
    <w:p w:rsidR="005C55DB" w:rsidRDefault="005C55DB" w:rsidP="005C55DB">
      <w:pPr>
        <w:pStyle w:val="NoSpacing"/>
      </w:pPr>
      <w:r>
        <w:t>Listing 6.</w:t>
      </w:r>
    </w:p>
    <w:p w:rsidR="005C55DB" w:rsidRDefault="005C55DB" w:rsidP="005C55DB">
      <w:pPr>
        <w:pStyle w:val="NoSpacing"/>
      </w:pPr>
    </w:p>
    <w:p w:rsidR="005C55DB" w:rsidRDefault="005C55DB" w:rsidP="005C55DB">
      <w:pPr>
        <w:pStyle w:val="HTMLPreformatted"/>
        <w:shd w:val="clear" w:color="auto" w:fill="FFFFFF"/>
        <w:rPr>
          <w:color w:val="000000"/>
        </w:rPr>
      </w:pPr>
      <w:r>
        <w:rPr>
          <w:color w:val="000000"/>
        </w:rPr>
        <w:t xml:space="preserve">Phase </w:t>
      </w:r>
      <w:r>
        <w:rPr>
          <w:color w:val="000080"/>
        </w:rPr>
        <w:t>1</w:t>
      </w:r>
      <w:r>
        <w:rPr>
          <w:color w:val="000000"/>
        </w:rPr>
        <w:t xml:space="preserve">: </w:t>
      </w:r>
      <w:r>
        <w:rPr>
          <w:color w:val="C04000"/>
        </w:rPr>
        <w:t>get</w:t>
      </w:r>
      <w:r>
        <w:rPr>
          <w:color w:val="000000"/>
        </w:rPr>
        <w:t xml:space="preserve"> X as Exclusive-scan of F</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2</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w:t>
      </w:r>
      <w:r>
        <w:rPr>
          <w:color w:val="000080"/>
        </w:rPr>
        <w:t>0</w:t>
      </w:r>
      <w:r>
        <w:rPr>
          <w:color w:val="000000"/>
        </w:rPr>
        <w:t xml:space="preserve"> to item i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3</w:t>
      </w:r>
      <w:r>
        <w:rPr>
          <w:color w:val="000000"/>
        </w:rPr>
        <w:t xml:space="preserve">: </w:t>
      </w:r>
      <w:r>
        <w:rPr>
          <w:color w:val="800080"/>
        </w:rPr>
        <w:t>for</w:t>
      </w:r>
      <w:r>
        <w:rPr>
          <w:color w:val="000000"/>
        </w:rPr>
        <w:t xml:space="preserve"> i = </w:t>
      </w:r>
      <w:r>
        <w:rPr>
          <w:color w:val="000080"/>
        </w:rPr>
        <w:t>0</w:t>
      </w:r>
      <w:r>
        <w:rPr>
          <w:color w:val="000000"/>
        </w:rPr>
        <w:t xml:space="preserve"> to C</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a </w:t>
      </w:r>
      <w:r>
        <w:rPr>
          <w:color w:val="000080"/>
        </w:rPr>
        <w:t>1</w:t>
      </w:r>
      <w:r>
        <w:rPr>
          <w:color w:val="000000"/>
        </w:rPr>
        <w:t xml:space="preserve"> to item X</w:t>
      </w:r>
      <w:r>
        <w:rPr>
          <w:color w:val="800000"/>
        </w:rPr>
        <w:t>[</w:t>
      </w:r>
      <w:r>
        <w:rPr>
          <w:color w:val="000000"/>
        </w:rPr>
        <w:t>i</w:t>
      </w:r>
      <w:r>
        <w:rPr>
          <w:color w:val="800000"/>
        </w:rPr>
        <w:t>]</w:t>
      </w:r>
      <w:r>
        <w:rPr>
          <w:color w:val="000000"/>
        </w:rPr>
        <w:t xml:space="preserve"> </w:t>
      </w:r>
      <w:r>
        <w:rPr>
          <w:color w:val="800080"/>
        </w:rPr>
        <w:t>in</w:t>
      </w:r>
      <w:r>
        <w:rPr>
          <w:color w:val="000000"/>
        </w:rPr>
        <w:t xml:space="preserve">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4</w:t>
      </w:r>
      <w:r>
        <w:rPr>
          <w:color w:val="000000"/>
        </w:rPr>
        <w:t xml:space="preserve">: </w:t>
      </w:r>
      <w:r>
        <w:rPr>
          <w:color w:val="C04000"/>
        </w:rPr>
        <w:t xml:space="preserve">overwrite </w:t>
      </w:r>
      <w:r>
        <w:rPr>
          <w:color w:val="000000"/>
        </w:rPr>
        <w:t xml:space="preserve">A as an Inclusive-scan of </w:t>
      </w:r>
      <w:r>
        <w:rPr>
          <w:color w:val="C04000"/>
        </w:rPr>
        <w:t>array</w:t>
      </w:r>
      <w:r>
        <w:rPr>
          <w:color w:val="000000"/>
        </w:rPr>
        <w:t xml:space="preserve"> A</w:t>
      </w:r>
    </w:p>
    <w:p w:rsidR="005C55DB" w:rsidRDefault="005C55DB" w:rsidP="005C55DB">
      <w:pPr>
        <w:pStyle w:val="HTMLPreformatted"/>
        <w:shd w:val="clear" w:color="auto" w:fill="FFFFFF"/>
        <w:rPr>
          <w:color w:val="000000"/>
        </w:rPr>
      </w:pPr>
    </w:p>
    <w:p w:rsidR="005C55DB" w:rsidRDefault="005C55DB" w:rsidP="005C55DB">
      <w:pPr>
        <w:pStyle w:val="HTMLPreformatted"/>
        <w:shd w:val="clear" w:color="auto" w:fill="FFFFFF"/>
        <w:rPr>
          <w:color w:val="000000"/>
        </w:rPr>
      </w:pPr>
      <w:r>
        <w:rPr>
          <w:color w:val="000000"/>
        </w:rPr>
        <w:t xml:space="preserve">Phase </w:t>
      </w:r>
      <w:r>
        <w:rPr>
          <w:color w:val="000080"/>
        </w:rPr>
        <w:t>5</w:t>
      </w:r>
      <w:r>
        <w:rPr>
          <w:color w:val="000000"/>
        </w:rPr>
        <w:t xml:space="preserve">: </w:t>
      </w:r>
      <w:r>
        <w:rPr>
          <w:color w:val="800080"/>
        </w:rPr>
        <w:t>for</w:t>
      </w:r>
      <w:r>
        <w:rPr>
          <w:color w:val="000000"/>
        </w:rPr>
        <w:t xml:space="preserve"> i = </w:t>
      </w:r>
      <w:r>
        <w:rPr>
          <w:color w:val="000080"/>
        </w:rPr>
        <w:t>0</w:t>
      </w:r>
      <w:r>
        <w:rPr>
          <w:color w:val="000000"/>
        </w:rPr>
        <w:t xml:space="preserve"> to U</w:t>
      </w:r>
    </w:p>
    <w:p w:rsidR="005C55DB" w:rsidRDefault="005C55DB" w:rsidP="005C55DB">
      <w:pPr>
        <w:pStyle w:val="HTMLPreformatted"/>
        <w:shd w:val="clear" w:color="auto" w:fill="FFFFFF"/>
        <w:rPr>
          <w:color w:val="000000"/>
        </w:rPr>
      </w:pPr>
      <w:r>
        <w:rPr>
          <w:color w:val="000000"/>
        </w:rPr>
        <w:t xml:space="preserve">            </w:t>
      </w:r>
      <w:r>
        <w:rPr>
          <w:color w:val="800080"/>
        </w:rPr>
        <w:t>forall</w:t>
      </w:r>
      <w:r>
        <w:rPr>
          <w:color w:val="000000"/>
        </w:rPr>
        <w:t xml:space="preserve"> k </w:t>
      </w:r>
      <w:r>
        <w:rPr>
          <w:color w:val="800080"/>
        </w:rPr>
        <w:t>in</w:t>
      </w:r>
      <w:r>
        <w:rPr>
          <w:color w:val="000000"/>
        </w:rPr>
        <w:t xml:space="preserve"> parallel </w:t>
      </w:r>
      <w:r>
        <w:rPr>
          <w:color w:val="800080"/>
        </w:rPr>
        <w:t>do</w:t>
      </w:r>
    </w:p>
    <w:p w:rsidR="005C55DB" w:rsidRDefault="005C55DB" w:rsidP="005C55DB">
      <w:pPr>
        <w:pStyle w:val="HTMLPreformatted"/>
        <w:shd w:val="clear" w:color="auto" w:fill="FFFFFF"/>
        <w:rPr>
          <w:color w:val="000000"/>
        </w:rPr>
      </w:pPr>
      <w:r>
        <w:rPr>
          <w:color w:val="000000"/>
        </w:rPr>
        <w:t xml:space="preserve">                </w:t>
      </w:r>
      <w:r>
        <w:rPr>
          <w:color w:val="C04000"/>
        </w:rPr>
        <w:t>write</w:t>
      </w:r>
      <w:r>
        <w:rPr>
          <w:color w:val="000000"/>
        </w:rPr>
        <w:t xml:space="preserve"> item S</w:t>
      </w:r>
      <w:r>
        <w:rPr>
          <w:color w:val="800000"/>
        </w:rPr>
        <w:t>[</w:t>
      </w:r>
      <w:r>
        <w:rPr>
          <w:color w:val="000000"/>
        </w:rPr>
        <w:t>A</w:t>
      </w:r>
      <w:r>
        <w:rPr>
          <w:color w:val="800000"/>
        </w:rPr>
        <w:t>[</w:t>
      </w:r>
      <w:r>
        <w:rPr>
          <w:color w:val="000000"/>
        </w:rPr>
        <w:t>i</w:t>
      </w:r>
      <w:r>
        <w:rPr>
          <w:color w:val="800000"/>
        </w:rPr>
        <w:t>]]</w:t>
      </w:r>
      <w:r>
        <w:rPr>
          <w:color w:val="000000"/>
        </w:rPr>
        <w:t xml:space="preserve"> to Uncompressed Index B</w:t>
      </w:r>
    </w:p>
    <w:p w:rsidR="005C55DB" w:rsidRDefault="005C55DB" w:rsidP="005C55DB">
      <w:pPr>
        <w:pStyle w:val="NoSpacing"/>
      </w:pPr>
    </w:p>
    <w:p w:rsidR="00D16B38" w:rsidRDefault="00D16B38" w:rsidP="00D16B38">
      <w:pPr>
        <w:pStyle w:val="NoSpacing"/>
      </w:pPr>
    </w:p>
    <w:p w:rsidR="00BF024B" w:rsidRDefault="00BF024B" w:rsidP="00D16B38">
      <w:pPr>
        <w:pStyle w:val="NoSpacing"/>
      </w:pPr>
      <w:r w:rsidRPr="00BF024B">
        <w:rPr>
          <w:noProof/>
        </w:rPr>
        <w:drawing>
          <wp:inline distT="0" distB="0" distL="0" distR="0">
            <wp:extent cx="5064981" cy="2321781"/>
            <wp:effectExtent l="0" t="0" r="0" b="0"/>
            <wp:docPr id="9"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4159548"/>
                      <a:chOff x="762000" y="2067560"/>
                      <a:chExt cx="8610600" cy="4159548"/>
                    </a:xfrm>
                  </a:grpSpPr>
                  <a:pic>
                    <a:nvPicPr>
                      <a:cNvPr id="23" name="table"/>
                      <a:cNvPicPr>
                        <a:picLocks noChangeAspect="1"/>
                      </a:cNvPicPr>
                    </a:nvPicPr>
                    <a:blipFill>
                      <a:blip r:embed="rId17"/>
                      <a:stretch>
                        <a:fillRect/>
                      </a:stretch>
                    </a:blipFill>
                    <a:spPr>
                      <a:xfrm>
                        <a:off x="1905000" y="2524760"/>
                        <a:ext cx="2048434" cy="518205"/>
                      </a:xfrm>
                      <a:prstGeom prst="rect">
                        <a:avLst/>
                      </a:prstGeom>
                    </a:spPr>
                  </a:pic>
                  <a:pic>
                    <a:nvPicPr>
                      <a:cNvPr id="24" name="table"/>
                      <a:cNvPicPr>
                        <a:picLocks noChangeAspect="1"/>
                      </a:cNvPicPr>
                    </a:nvPicPr>
                    <a:blipFill>
                      <a:blip r:embed="rId18"/>
                      <a:stretch>
                        <a:fillRect/>
                      </a:stretch>
                    </a:blipFill>
                    <a:spPr>
                      <a:xfrm>
                        <a:off x="1905000" y="3286760"/>
                        <a:ext cx="2048434" cy="518205"/>
                      </a:xfrm>
                      <a:prstGeom prst="rect">
                        <a:avLst/>
                      </a:prstGeom>
                    </a:spPr>
                  </a:pic>
                  <a:pic>
                    <a:nvPicPr>
                      <a:cNvPr id="25" name="table"/>
                      <a:cNvPicPr>
                        <a:picLocks noChangeAspect="1"/>
                      </a:cNvPicPr>
                    </a:nvPicPr>
                    <a:blipFill>
                      <a:blip r:embed="rId19"/>
                      <a:stretch>
                        <a:fillRect/>
                      </a:stretch>
                    </a:blipFill>
                    <a:spPr>
                      <a:xfrm>
                        <a:off x="1905000" y="4572000"/>
                        <a:ext cx="5328366" cy="518205"/>
                      </a:xfrm>
                      <a:prstGeom prst="rect">
                        <a:avLst/>
                      </a:prstGeom>
                    </a:spPr>
                  </a:pic>
                  <a:pic>
                    <a:nvPicPr>
                      <a:cNvPr id="26" name="table"/>
                      <a:cNvPicPr>
                        <a:picLocks noChangeAspect="1"/>
                      </a:cNvPicPr>
                    </a:nvPicPr>
                    <a:blipFill>
                      <a:blip r:embed="rId20"/>
                      <a:stretch>
                        <a:fillRect/>
                      </a:stretch>
                    </a:blipFill>
                    <a:spPr>
                      <a:xfrm>
                        <a:off x="1905000" y="2067560"/>
                        <a:ext cx="2048434" cy="518205"/>
                      </a:xfrm>
                      <a:prstGeom prst="rect">
                        <a:avLst/>
                      </a:prstGeom>
                    </a:spPr>
                  </a:pic>
                  <a:pic>
                    <a:nvPicPr>
                      <a:cNvPr id="27" name="table"/>
                      <a:cNvPicPr>
                        <a:picLocks noChangeAspect="1"/>
                      </a:cNvPicPr>
                    </a:nvPicPr>
                    <a:blipFill>
                      <a:blip r:embed="rId21"/>
                      <a:stretch>
                        <a:fillRect/>
                      </a:stretch>
                    </a:blipFill>
                    <a:spPr>
                      <a:xfrm>
                        <a:off x="1905000" y="5115560"/>
                        <a:ext cx="5328366" cy="518205"/>
                      </a:xfrm>
                      <a:prstGeom prst="rect">
                        <a:avLst/>
                      </a:prstGeom>
                    </a:spPr>
                  </a:pic>
                  <a:pic>
                    <a:nvPicPr>
                      <a:cNvPr id="29" name="table"/>
                      <a:cNvPicPr>
                        <a:picLocks noChangeAspect="1"/>
                      </a:cNvPicPr>
                    </a:nvPicPr>
                    <a:blipFill>
                      <a:blip r:embed="rId22"/>
                      <a:stretch>
                        <a:fillRect/>
                      </a:stretch>
                    </a:blipFill>
                    <a:spPr>
                      <a:xfrm>
                        <a:off x="1905000" y="5715000"/>
                        <a:ext cx="5328366" cy="512108"/>
                      </a:xfrm>
                      <a:prstGeom prst="rect">
                        <a:avLst/>
                      </a:prstGeom>
                    </a:spPr>
                  </a:pic>
                  <a:cxnSp>
                    <a:nvCxnSpPr>
                      <a:cNvPr id="11" name="Straight Arrow Connector 10"/>
                      <a:cNvCxnSpPr/>
                    </a:nvCxnSpPr>
                    <a:spPr>
                      <a:xfrm rot="5400000">
                        <a:off x="2705894" y="3113881"/>
                        <a:ext cx="304800" cy="1588"/>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sp>
                    <a:nvSpPr>
                      <a:cNvPr id="15" name="TextBox 14"/>
                      <a:cNvSpPr txBox="1"/>
                    </a:nvSpPr>
                    <a:spPr>
                      <a:xfrm>
                        <a:off x="4038600" y="2069068"/>
                        <a:ext cx="1524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Symbols: S</a:t>
                          </a:r>
                          <a:endParaRPr lang="en-US" dirty="0"/>
                        </a:p>
                      </a:txBody>
                      <a:useSpRect/>
                    </a:txSp>
                  </a:sp>
                  <a:sp>
                    <a:nvSpPr>
                      <a:cNvPr id="16" name="TextBox 15"/>
                      <a:cNvSpPr txBox="1"/>
                    </a:nvSpPr>
                    <a:spPr>
                      <a:xfrm>
                        <a:off x="4038600" y="2526268"/>
                        <a:ext cx="1752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Frequencies : F</a:t>
                          </a:r>
                          <a:endParaRPr lang="en-US" dirty="0"/>
                        </a:p>
                      </a:txBody>
                      <a:useSpRect/>
                    </a:txSp>
                  </a:sp>
                  <a:sp>
                    <a:nvSpPr>
                      <a:cNvPr id="17" name="TextBox 16"/>
                      <a:cNvSpPr txBox="1"/>
                    </a:nvSpPr>
                    <a:spPr>
                      <a:xfrm>
                        <a:off x="4038600" y="32882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Exclusive Scan: X</a:t>
                          </a:r>
                          <a:endParaRPr lang="en-US" dirty="0"/>
                        </a:p>
                      </a:txBody>
                      <a:useSpRect/>
                    </a:txSp>
                  </a:sp>
                  <a:pic>
                    <a:nvPicPr>
                      <a:cNvPr id="33" name="table"/>
                      <a:cNvPicPr>
                        <a:picLocks noChangeAspect="1"/>
                      </a:cNvPicPr>
                    </a:nvPicPr>
                    <a:blipFill>
                      <a:blip r:embed="rId23"/>
                      <a:stretch>
                        <a:fillRect/>
                      </a:stretch>
                    </a:blipFill>
                    <a:spPr>
                      <a:xfrm>
                        <a:off x="1905000" y="3972560"/>
                        <a:ext cx="5328366" cy="518205"/>
                      </a:xfrm>
                      <a:prstGeom prst="rect">
                        <a:avLst/>
                      </a:prstGeom>
                    </a:spPr>
                  </a:pic>
                  <a:sp>
                    <a:nvSpPr>
                      <a:cNvPr id="19" name="TextBox 18"/>
                      <a:cNvSpPr txBox="1"/>
                    </a:nvSpPr>
                    <a:spPr>
                      <a:xfrm>
                        <a:off x="7391400" y="3962400"/>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a:t>
                          </a:r>
                          <a:r>
                            <a:rPr lang="en-US" dirty="0" smtClean="0"/>
                            <a:t>2</a:t>
                          </a:r>
                          <a:endParaRPr lang="en-US" dirty="0"/>
                        </a:p>
                      </a:txBody>
                      <a:useSpRect/>
                    </a:txSp>
                  </a:sp>
                  <a:sp>
                    <a:nvSpPr>
                      <a:cNvPr id="20" name="TextBox 19"/>
                      <a:cNvSpPr txBox="1"/>
                    </a:nvSpPr>
                    <a:spPr>
                      <a:xfrm>
                        <a:off x="7391400" y="4583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3</a:t>
                          </a:r>
                          <a:endParaRPr lang="en-US" dirty="0"/>
                        </a:p>
                      </a:txBody>
                      <a:useSpRect/>
                    </a:txSp>
                  </a:sp>
                  <a:sp>
                    <a:nvSpPr>
                      <a:cNvPr id="21" name="TextBox 20"/>
                      <a:cNvSpPr txBox="1"/>
                    </a:nvSpPr>
                    <a:spPr>
                      <a:xfrm>
                        <a:off x="7391400" y="51170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4</a:t>
                          </a:r>
                          <a:endParaRPr lang="en-US" dirty="0"/>
                        </a:p>
                      </a:txBody>
                      <a:useSpRect/>
                    </a:txSp>
                  </a:sp>
                  <a:sp>
                    <a:nvSpPr>
                      <a:cNvPr id="22" name="TextBox 21"/>
                      <a:cNvSpPr txBox="1"/>
                    </a:nvSpPr>
                    <a:spPr>
                      <a:xfrm>
                        <a:off x="7391400" y="5726668"/>
                        <a:ext cx="1981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Phase 5</a:t>
                          </a:r>
                          <a:endParaRPr lang="en-US" dirty="0"/>
                        </a:p>
                      </a:txBody>
                      <a:useSpRect/>
                    </a:txSp>
                  </a:sp>
                  <a:sp>
                    <a:nvSpPr>
                      <a:cNvPr id="28" name="TextBox 27"/>
                      <a:cNvSpPr txBox="1"/>
                    </a:nvSpPr>
                    <a:spPr>
                      <a:xfrm>
                        <a:off x="762000" y="3962400"/>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0" name="TextBox 29"/>
                      <a:cNvSpPr txBox="1"/>
                    </a:nvSpPr>
                    <a:spPr>
                      <a:xfrm>
                        <a:off x="762000" y="4583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1" name="TextBox 30"/>
                      <a:cNvSpPr txBox="1"/>
                    </a:nvSpPr>
                    <a:spPr>
                      <a:xfrm>
                        <a:off x="762000" y="51170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A</a:t>
                          </a:r>
                          <a:endParaRPr lang="en-US" dirty="0"/>
                        </a:p>
                      </a:txBody>
                      <a:useSpRect/>
                    </a:txSp>
                  </a:sp>
                  <a:sp>
                    <a:nvSpPr>
                      <a:cNvPr id="32" name="TextBox 31"/>
                      <a:cNvSpPr txBox="1"/>
                    </a:nvSpPr>
                    <a:spPr>
                      <a:xfrm>
                        <a:off x="762000" y="5726668"/>
                        <a:ext cx="990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Array B</a:t>
                          </a:r>
                          <a:endParaRPr lang="en-US" dirty="0"/>
                        </a:p>
                      </a:txBody>
                      <a:useSpRect/>
                    </a:txSp>
                  </a:sp>
                </lc:lockedCanvas>
              </a:graphicData>
            </a:graphic>
          </wp:inline>
        </w:drawing>
      </w:r>
    </w:p>
    <w:p w:rsidR="00CA6A63" w:rsidRDefault="00CA6A63" w:rsidP="00D16B38">
      <w:pPr>
        <w:pStyle w:val="NoSpacing"/>
      </w:pPr>
    </w:p>
    <w:p w:rsidR="00CA6A63" w:rsidRDefault="00CA6A63" w:rsidP="00CA6A63">
      <w:pPr>
        <w:pStyle w:val="NoSpacing"/>
      </w:pPr>
      <w:r>
        <w:t>To improve further on the performance of this algorithm, one could possibly do away with the 5</w:t>
      </w:r>
      <w:r w:rsidRPr="00553480">
        <w:rPr>
          <w:vertAlign w:val="superscript"/>
        </w:rPr>
        <w:t>th</w:t>
      </w:r>
      <w:r>
        <w:t xml:space="preserve"> phase by sending the query one wants to perform in the projection index in terms of the positions of the elements in S.  Not only would this save time, but also memory, as array B of size U would no longer need to be created.</w:t>
      </w:r>
    </w:p>
    <w:p w:rsidR="00741CE8" w:rsidRPr="00741CE8" w:rsidRDefault="00741CE8" w:rsidP="00146D3E">
      <w:pPr>
        <w:pStyle w:val="NoSpacing"/>
      </w:pPr>
    </w:p>
    <w:p w:rsidR="004043DF" w:rsidRDefault="004043DF" w:rsidP="004043DF">
      <w:pPr>
        <w:pStyle w:val="NoSpacing"/>
      </w:pPr>
      <w:r>
        <w:t>== Performance Analysis==</w:t>
      </w:r>
    </w:p>
    <w:p w:rsidR="00B24A61" w:rsidRDefault="00B24A61" w:rsidP="004043DF">
      <w:pPr>
        <w:pStyle w:val="NoSpacing"/>
      </w:pPr>
    </w:p>
    <w:p w:rsidR="008615FC" w:rsidRDefault="008615FC" w:rsidP="008615FC">
      <w:pPr>
        <w:pStyle w:val="NoSpacing"/>
      </w:pPr>
      <w:r>
        <w:t>=</w:t>
      </w:r>
      <w:r w:rsidR="006D2573">
        <w:t>=</w:t>
      </w:r>
      <w:r>
        <w:t xml:space="preserve"> Data Analyzed =</w:t>
      </w:r>
      <w:r w:rsidR="006D2573">
        <w:t>=</w:t>
      </w:r>
    </w:p>
    <w:p w:rsidR="00401365" w:rsidRDefault="00401365" w:rsidP="004043DF">
      <w:pPr>
        <w:pStyle w:val="NoSpacing"/>
      </w:pPr>
    </w:p>
    <w:p w:rsidR="00C865D8" w:rsidRDefault="00B24A61" w:rsidP="004043DF">
      <w:pPr>
        <w:pStyle w:val="NoSpacing"/>
      </w:pPr>
      <w:r>
        <w:t xml:space="preserve">To test the algorithms, synthetic </w:t>
      </w:r>
      <w:r w:rsidR="00B532B7">
        <w:t>sequences</w:t>
      </w:r>
      <w:r>
        <w:t xml:space="preserve"> </w:t>
      </w:r>
      <w:r w:rsidR="00B532B7">
        <w:t xml:space="preserve">were </w:t>
      </w:r>
      <w:r w:rsidR="00151EA6">
        <w:t>generated in the CPU</w:t>
      </w:r>
      <w:r w:rsidR="00F63D7C">
        <w:t xml:space="preserve"> </w:t>
      </w:r>
      <w:r w:rsidR="00C518CF">
        <w:t xml:space="preserve">to </w:t>
      </w:r>
      <w:r w:rsidR="00F63D7C">
        <w:t>represent a projection index after being</w:t>
      </w:r>
      <w:r w:rsidR="00041B76">
        <w:t xml:space="preserve"> sorted</w:t>
      </w:r>
      <w:r w:rsidR="00952E59">
        <w:t>, compressed,</w:t>
      </w:r>
      <w:r w:rsidR="00041B76">
        <w:t xml:space="preserve"> and</w:t>
      </w:r>
      <w:r w:rsidR="00F63D7C">
        <w:t xml:space="preserve"> loaded </w:t>
      </w:r>
      <w:r w:rsidR="00DB679E">
        <w:t>in main</w:t>
      </w:r>
      <w:r w:rsidR="00041B76">
        <w:t xml:space="preserve"> </w:t>
      </w:r>
      <w:r w:rsidR="00DB679E">
        <w:t>memory</w:t>
      </w:r>
      <w:r w:rsidR="00151EA6">
        <w:t>.</w:t>
      </w:r>
      <w:r w:rsidR="00F63D7C">
        <w:t xml:space="preserve"> </w:t>
      </w:r>
      <w:r w:rsidR="00041B76">
        <w:t xml:space="preserve">This </w:t>
      </w:r>
      <w:r w:rsidR="00C518CF">
        <w:t xml:space="preserve">was done </w:t>
      </w:r>
      <w:r w:rsidR="00041B76">
        <w:t xml:space="preserve">to simplify the interpretation </w:t>
      </w:r>
      <w:r w:rsidR="00C518CF">
        <w:t xml:space="preserve">of the different factors influencing the performance </w:t>
      </w:r>
      <w:r w:rsidR="00041B76">
        <w:t xml:space="preserve">on </w:t>
      </w:r>
      <w:r w:rsidR="00C518CF">
        <w:t xml:space="preserve">benchmark </w:t>
      </w:r>
      <w:r w:rsidR="00041B76">
        <w:t xml:space="preserve">tests. </w:t>
      </w:r>
      <w:r w:rsidR="003B5E15">
        <w:t>For a compressed index, t</w:t>
      </w:r>
      <w:r w:rsidR="00F63D7C">
        <w:t xml:space="preserve">wo different arrays </w:t>
      </w:r>
      <w:r w:rsidR="003B5E15">
        <w:t xml:space="preserve">are </w:t>
      </w:r>
      <w:r w:rsidR="00F63D7C">
        <w:t>created, one with characters or integers representing the attribute values, and one with the number of times each of those attribute values repeat themselves.</w:t>
      </w:r>
      <w:r w:rsidR="009C2AE5">
        <w:t xml:space="preserve"> </w:t>
      </w:r>
      <w:r w:rsidR="00DA4E8D">
        <w:t>The distribution</w:t>
      </w:r>
      <w:r w:rsidR="001B28D7">
        <w:t xml:space="preserve"> </w:t>
      </w:r>
      <w:r w:rsidR="00F63D7C">
        <w:t xml:space="preserve">of this data was simulated in three different </w:t>
      </w:r>
      <w:r w:rsidR="00CB7B74">
        <w:t>ways</w:t>
      </w:r>
      <w:r w:rsidR="00F63D7C">
        <w:t xml:space="preserve">: In the first </w:t>
      </w:r>
      <w:r w:rsidR="001B28D7">
        <w:t>distribution,</w:t>
      </w:r>
      <w:r w:rsidR="00F63D7C">
        <w:t xml:space="preserve"> the data was generated such that the next element repeats itself </w:t>
      </w:r>
      <w:r w:rsidR="00302170">
        <w:t xml:space="preserve">once more </w:t>
      </w:r>
      <w:r w:rsidR="00F63D7C">
        <w:t xml:space="preserve">than </w:t>
      </w:r>
      <w:r w:rsidR="001312BC">
        <w:t>the</w:t>
      </w:r>
      <w:r w:rsidR="00F63D7C">
        <w:t xml:space="preserve"> previous </w:t>
      </w:r>
      <w:r w:rsidR="001312BC">
        <w:t>one</w:t>
      </w:r>
      <w:r w:rsidR="00846914">
        <w:t xml:space="preserve">. </w:t>
      </w:r>
      <w:r w:rsidR="00AC7089">
        <w:t xml:space="preserve">Compressed sequences were generated like this </w:t>
      </w:r>
      <w:r w:rsidR="00380F94">
        <w:t xml:space="preserve">first </w:t>
      </w:r>
      <w:r w:rsidR="00AC7089">
        <w:t>with</w:t>
      </w:r>
      <w:r w:rsidR="00380F94">
        <w:t xml:space="preserve"> 500 elements, and </w:t>
      </w:r>
      <w:r w:rsidR="00AC7089">
        <w:t xml:space="preserve">then increasing </w:t>
      </w:r>
      <w:r w:rsidR="00380F94">
        <w:t xml:space="preserve">by 500 </w:t>
      </w:r>
      <w:r w:rsidR="00AC7089">
        <w:t xml:space="preserve">elements </w:t>
      </w:r>
      <w:r w:rsidR="00380F94">
        <w:t>until reaching 5000 elements</w:t>
      </w:r>
      <w:r w:rsidR="00AC7089">
        <w:t xml:space="preserve"> (See figure #x)</w:t>
      </w:r>
      <w:r w:rsidR="00380F94">
        <w:t>.</w:t>
      </w:r>
      <w:r w:rsidR="00E44B2C">
        <w:t xml:space="preserve"> </w:t>
      </w:r>
      <w:r w:rsidR="00846914">
        <w:t xml:space="preserve">This type of distribution </w:t>
      </w:r>
      <w:r w:rsidR="00AC7089">
        <w:t xml:space="preserve">was presumed not to </w:t>
      </w:r>
      <w:r w:rsidR="00846914">
        <w:t>favor the load unbalanced algorithm</w:t>
      </w:r>
      <w:r w:rsidR="00A63519">
        <w:t xml:space="preserve"> much</w:t>
      </w:r>
      <w:r w:rsidR="00F63D7C">
        <w:t xml:space="preserve">. </w:t>
      </w:r>
      <w:r w:rsidR="00E44B2C">
        <w:t xml:space="preserve">This data distribution is also referred as the sequentially incremented data distribution. </w:t>
      </w:r>
      <w:r w:rsidR="007A22DC">
        <w:t xml:space="preserve">The second data </w:t>
      </w:r>
      <w:r w:rsidR="002D1458">
        <w:t>distribution</w:t>
      </w:r>
      <w:r w:rsidR="007A22DC">
        <w:t xml:space="preserve"> has 1024 different </w:t>
      </w:r>
      <w:r w:rsidR="00846914">
        <w:t>attribute values</w:t>
      </w:r>
      <w:r w:rsidR="007A22DC">
        <w:t xml:space="preserve"> which are only repeated twice, thus having very little compression. The size of the compressed sequences </w:t>
      </w:r>
      <w:r w:rsidR="002D1458">
        <w:t xml:space="preserve">always </w:t>
      </w:r>
      <w:r w:rsidR="007A22DC">
        <w:t>stays the same but the number of times an element repeats itself is doubled on each iteration.</w:t>
      </w:r>
      <w:r w:rsidR="00846914">
        <w:t xml:space="preserve"> </w:t>
      </w:r>
      <w:r w:rsidR="007A22DC">
        <w:t>S</w:t>
      </w:r>
      <w:r w:rsidR="00846914">
        <w:t>o essentially</w:t>
      </w:r>
      <w:r w:rsidR="007A22DC">
        <w:t>, one would have indices of the same size when compressed and of different sizes when they are uncompressed</w:t>
      </w:r>
      <w:r w:rsidR="00846914">
        <w:t xml:space="preserve">. Finally, the last distribution of data consisted of an uncompressed </w:t>
      </w:r>
      <w:r w:rsidR="007A22DC">
        <w:t>sequence</w:t>
      </w:r>
      <w:r w:rsidR="009C2AE5">
        <w:t xml:space="preserve"> or index</w:t>
      </w:r>
      <w:r w:rsidR="007A22DC">
        <w:t xml:space="preserve"> </w:t>
      </w:r>
      <w:r w:rsidR="00846914">
        <w:t>of fixed size</w:t>
      </w:r>
      <w:r w:rsidR="00215DF6">
        <w:t>;</w:t>
      </w:r>
      <w:r w:rsidR="00846914">
        <w:t xml:space="preserve"> </w:t>
      </w:r>
      <w:r w:rsidR="00846914" w:rsidRPr="00846914">
        <w:t>16777216</w:t>
      </w:r>
      <w:r w:rsidR="00846914">
        <w:t xml:space="preserve"> elements in total. The </w:t>
      </w:r>
      <w:r w:rsidR="002F4162">
        <w:t>number</w:t>
      </w:r>
      <w:r w:rsidR="00846914">
        <w:t xml:space="preserve"> of different elements was then </w:t>
      </w:r>
      <w:r w:rsidR="0018104A">
        <w:t>incremented</w:t>
      </w:r>
      <w:r w:rsidR="00846914">
        <w:t xml:space="preserve"> from 1024 to </w:t>
      </w:r>
      <w:r w:rsidR="00846914" w:rsidRPr="00846914">
        <w:t>8</w:t>
      </w:r>
      <w:r w:rsidR="00846914">
        <w:t>’</w:t>
      </w:r>
      <w:r w:rsidR="00846914" w:rsidRPr="00846914">
        <w:t>388</w:t>
      </w:r>
      <w:r w:rsidR="00846914">
        <w:t>,</w:t>
      </w:r>
      <w:r w:rsidR="00846914" w:rsidRPr="00846914">
        <w:t>608</w:t>
      </w:r>
      <w:r w:rsidR="00846914">
        <w:t xml:space="preserve"> by doubling</w:t>
      </w:r>
      <w:r w:rsidR="00673506">
        <w:t xml:space="preserve"> </w:t>
      </w:r>
      <w:r w:rsidR="00FC4210">
        <w:t xml:space="preserve">on </w:t>
      </w:r>
      <w:r w:rsidR="002F4162">
        <w:t>each iteration</w:t>
      </w:r>
      <w:r w:rsidR="00846914">
        <w:t xml:space="preserve">. </w:t>
      </w:r>
      <w:r w:rsidR="00C865D8">
        <w:t xml:space="preserve"> </w:t>
      </w:r>
      <w:r w:rsidR="009C2AE5">
        <w:t>This</w:t>
      </w:r>
      <w:r w:rsidR="004A3ED2">
        <w:t xml:space="preserve"> approach</w:t>
      </w:r>
      <w:r w:rsidR="009C2AE5">
        <w:t xml:space="preserve"> does the opposite of the previous data distribution by creating uncompressed indices of the same size, but of different sizes when compressed. </w:t>
      </w:r>
      <w:r w:rsidR="00C865D8">
        <w:t xml:space="preserve">An </w:t>
      </w:r>
      <w:r w:rsidR="009C2AE5">
        <w:t xml:space="preserve">illustration </w:t>
      </w:r>
      <w:r w:rsidR="00C865D8">
        <w:t xml:space="preserve">of the </w:t>
      </w:r>
      <w:r w:rsidR="009C2AE5">
        <w:t xml:space="preserve">different </w:t>
      </w:r>
      <w:r w:rsidR="00C865D8">
        <w:t>data distributions is shown in Figure #x.</w:t>
      </w:r>
    </w:p>
    <w:p w:rsidR="00C865D8" w:rsidRDefault="00C865D8" w:rsidP="004043DF">
      <w:pPr>
        <w:pStyle w:val="NoSpacing"/>
      </w:pPr>
    </w:p>
    <w:p w:rsidR="00380F94" w:rsidRDefault="00941DFA" w:rsidP="004043DF">
      <w:pPr>
        <w:pStyle w:val="NoSpacing"/>
      </w:pPr>
      <w:r w:rsidRPr="00941DFA">
        <w:rPr>
          <w:noProof/>
        </w:rPr>
        <w:drawing>
          <wp:inline distT="0" distB="0" distL="0" distR="0">
            <wp:extent cx="5943600" cy="1732280"/>
            <wp:effectExtent l="0" t="0" r="0" b="0"/>
            <wp:docPr id="26"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66376" cy="1972101"/>
                      <a:chOff x="1524000" y="2590800"/>
                      <a:chExt cx="6766376" cy="1972101"/>
                    </a:xfrm>
                  </a:grpSpPr>
                  <a:pic>
                    <a:nvPicPr>
                      <a:cNvPr id="13" name="table"/>
                      <a:cNvPicPr>
                        <a:picLocks noChangeAspect="1"/>
                      </a:cNvPicPr>
                    </a:nvPicPr>
                    <a:blipFill>
                      <a:blip r:embed="rId24"/>
                      <a:stretch>
                        <a:fillRect/>
                      </a:stretch>
                    </a:blipFill>
                    <a:spPr>
                      <a:xfrm>
                        <a:off x="1524000" y="2590800"/>
                        <a:ext cx="5633192" cy="530398"/>
                      </a:xfrm>
                      <a:prstGeom prst="rect">
                        <a:avLst/>
                      </a:prstGeom>
                    </a:spPr>
                  </a:pic>
                  <a:pic>
                    <a:nvPicPr>
                      <a:cNvPr id="14" name="table"/>
                      <a:cNvPicPr>
                        <a:picLocks noChangeAspect="1"/>
                      </a:cNvPicPr>
                    </a:nvPicPr>
                    <a:blipFill>
                      <a:blip r:embed="rId25"/>
                      <a:stretch>
                        <a:fillRect/>
                      </a:stretch>
                    </a:blipFill>
                    <a:spPr>
                      <a:xfrm>
                        <a:off x="1524000" y="3238500"/>
                        <a:ext cx="5633192" cy="530398"/>
                      </a:xfrm>
                      <a:prstGeom prst="rect">
                        <a:avLst/>
                      </a:prstGeom>
                    </a:spPr>
                  </a:pic>
                  <a:pic>
                    <a:nvPicPr>
                      <a:cNvPr id="15" name="table"/>
                      <a:cNvPicPr>
                        <a:picLocks noChangeAspect="1"/>
                      </a:cNvPicPr>
                    </a:nvPicPr>
                    <a:blipFill>
                      <a:blip r:embed="rId26"/>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67037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grpSp>
                    <a:nvGrpSpPr>
                      <a:cNvPr id="18" name="Group 12"/>
                      <a:cNvGrpSpPr/>
                    </a:nvGrpSpPr>
                    <a:grpSpPr>
                      <a:xfrm>
                        <a:off x="4229100" y="3731264"/>
                        <a:ext cx="45719" cy="205736"/>
                        <a:chOff x="3505200" y="1676400"/>
                        <a:chExt cx="76200" cy="342900"/>
                      </a:xfrm>
                    </a:grpSpPr>
                    <a:sp>
                      <a:nvSpPr>
                        <a:cNvPr id="19" name="Oval 18"/>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Oval 19"/>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20"/>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r w:rsidR="000243BE" w:rsidRPr="000243BE">
        <w:rPr>
          <w:noProof/>
        </w:rPr>
        <w:t xml:space="preserve"> </w:t>
      </w:r>
    </w:p>
    <w:p w:rsidR="000243BE" w:rsidRDefault="000243BE" w:rsidP="004043DF">
      <w:pPr>
        <w:pStyle w:val="NoSpacing"/>
      </w:pPr>
    </w:p>
    <w:p w:rsidR="000243BE" w:rsidRDefault="00941DFA" w:rsidP="004043DF">
      <w:pPr>
        <w:pStyle w:val="NoSpacing"/>
      </w:pPr>
      <w:r w:rsidRPr="00941DFA">
        <w:rPr>
          <w:noProof/>
        </w:rPr>
        <w:drawing>
          <wp:inline distT="0" distB="0" distL="0" distR="0">
            <wp:extent cx="5943600" cy="1771015"/>
            <wp:effectExtent l="0" t="0" r="0" b="0"/>
            <wp:docPr id="27" name="Object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19220" cy="1972101"/>
                      <a:chOff x="1524000" y="2590800"/>
                      <a:chExt cx="6619220"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3" name="table"/>
                      <a:cNvPicPr>
                        <a:picLocks noChangeAspect="1"/>
                      </a:cNvPicPr>
                    </a:nvPicPr>
                    <a:blipFill>
                      <a:blip r:embed="rId27"/>
                      <a:stretch>
                        <a:fillRect/>
                      </a:stretch>
                    </a:blipFill>
                    <a:spPr>
                      <a:xfrm>
                        <a:off x="1524000" y="3238500"/>
                        <a:ext cx="5633192" cy="530398"/>
                      </a:xfrm>
                      <a:prstGeom prst="rect">
                        <a:avLst/>
                      </a:prstGeom>
                    </a:spPr>
                  </a:pic>
                  <a:pic>
                    <a:nvPicPr>
                      <a:cNvPr id="14" name="table"/>
                      <a:cNvPicPr>
                        <a:picLocks noChangeAspect="1"/>
                      </a:cNvPicPr>
                    </a:nvPicPr>
                    <a:blipFill>
                      <a:blip r:embed="rId28"/>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6" name="table"/>
                      <a:cNvPicPr>
                        <a:picLocks noChangeAspect="1"/>
                      </a:cNvPicPr>
                    </a:nvPicPr>
                    <a:blipFill>
                      <a:blip r:embed="rId29"/>
                      <a:stretch>
                        <a:fillRect/>
                      </a:stretch>
                    </a:blipFill>
                    <a:spPr>
                      <a:xfrm>
                        <a:off x="1524000" y="2590800"/>
                        <a:ext cx="5633192" cy="530398"/>
                      </a:xfrm>
                      <a:prstGeom prst="rect">
                        <a:avLst/>
                      </a:prstGeom>
                    </a:spPr>
                  </a:pic>
                </lc:lockedCanvas>
              </a:graphicData>
            </a:graphic>
          </wp:inline>
        </w:drawing>
      </w:r>
    </w:p>
    <w:p w:rsidR="000243BE" w:rsidRDefault="000243BE" w:rsidP="004043DF">
      <w:pPr>
        <w:pStyle w:val="NoSpacing"/>
      </w:pPr>
    </w:p>
    <w:p w:rsidR="000243BE" w:rsidRDefault="000243BE" w:rsidP="004043DF">
      <w:pPr>
        <w:pStyle w:val="NoSpacing"/>
      </w:pPr>
    </w:p>
    <w:p w:rsidR="000243BE" w:rsidRDefault="000243BE" w:rsidP="004043DF">
      <w:pPr>
        <w:pStyle w:val="NoSpacing"/>
      </w:pPr>
      <w:r w:rsidRPr="000243BE">
        <w:rPr>
          <w:noProof/>
        </w:rPr>
        <w:lastRenderedPageBreak/>
        <w:drawing>
          <wp:inline distT="0" distB="0" distL="0" distR="0">
            <wp:extent cx="5943600" cy="1700530"/>
            <wp:effectExtent l="0" t="0" r="0" b="0"/>
            <wp:docPr id="24"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93374" cy="1972101"/>
                      <a:chOff x="1524000" y="2590800"/>
                      <a:chExt cx="6893374" cy="1972101"/>
                    </a:xfrm>
                  </a:grpSpPr>
                  <a:grpSp>
                    <a:nvGrpSpPr>
                      <a:cNvPr id="2" name="Group 12"/>
                      <a:cNvGrpSpPr/>
                    </a:nvGrpSpPr>
                    <a:grpSpPr>
                      <a:xfrm>
                        <a:off x="4229100" y="3731264"/>
                        <a:ext cx="45719" cy="205736"/>
                        <a:chOff x="3505200" y="1676400"/>
                        <a:chExt cx="76200" cy="342900"/>
                      </a:xfrm>
                    </a:grpSpPr>
                    <a:sp>
                      <a:nvSpPr>
                        <a:cNvPr id="5" name="Oval 4"/>
                        <a:cNvSpPr/>
                      </a:nvSpPr>
                      <a:spPr>
                        <a:xfrm>
                          <a:off x="3505200" y="16764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05200" y="180975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3505200" y="1943100"/>
                          <a:ext cx="76200" cy="76200"/>
                        </a:xfrm>
                        <a:prstGeom prst="ellipse">
                          <a:avLst/>
                        </a:prstGeom>
                        <a:solidFill>
                          <a:schemeClr val="tx1"/>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pic>
                    <a:nvPicPr>
                      <a:cNvPr id="14" name="table"/>
                      <a:cNvPicPr>
                        <a:picLocks noChangeAspect="1"/>
                      </a:cNvPicPr>
                    </a:nvPicPr>
                    <a:blipFill>
                      <a:blip r:embed="rId30"/>
                      <a:stretch>
                        <a:fillRect/>
                      </a:stretch>
                    </a:blipFill>
                    <a:spPr>
                      <a:xfrm>
                        <a:off x="1524000" y="3238500"/>
                        <a:ext cx="5633192" cy="530398"/>
                      </a:xfrm>
                      <a:prstGeom prst="rect">
                        <a:avLst/>
                      </a:prstGeom>
                    </a:spPr>
                  </a:pic>
                  <a:pic>
                    <a:nvPicPr>
                      <a:cNvPr id="16" name="table"/>
                      <a:cNvPicPr>
                        <a:picLocks noChangeAspect="1"/>
                      </a:cNvPicPr>
                    </a:nvPicPr>
                    <a:blipFill>
                      <a:blip r:embed="rId31"/>
                      <a:stretch>
                        <a:fillRect/>
                      </a:stretch>
                    </a:blipFill>
                    <a:spPr>
                      <a:xfrm>
                        <a:off x="1524000" y="4038600"/>
                        <a:ext cx="5633192" cy="524301"/>
                      </a:xfrm>
                      <a:prstGeom prst="rect">
                        <a:avLst/>
                      </a:prstGeom>
                    </a:spPr>
                  </a:pic>
                  <a:sp>
                    <a:nvSpPr>
                      <a:cNvPr id="11" name="Curved Left Arrow 10"/>
                      <a:cNvSpPr/>
                    </a:nvSpPr>
                    <a:spPr>
                      <a:xfrm>
                        <a:off x="7239000" y="2743200"/>
                        <a:ext cx="381000" cy="762000"/>
                      </a:xfrm>
                      <a:prstGeom prst="curved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Box 11"/>
                      <a:cNvSpPr txBox="1"/>
                    </a:nvSpPr>
                    <a:spPr>
                      <a:xfrm>
                        <a:off x="7620000" y="2895600"/>
                        <a:ext cx="523220" cy="52322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x </a:t>
                          </a:r>
                          <a:r>
                            <a:rPr lang="en-US" sz="2800" dirty="0" smtClean="0"/>
                            <a:t>2</a:t>
                          </a:r>
                          <a:endParaRPr lang="en-US" sz="2800" dirty="0"/>
                        </a:p>
                      </a:txBody>
                      <a:useSpRect/>
                    </a:txSp>
                  </a:sp>
                  <a:pic>
                    <a:nvPicPr>
                      <a:cNvPr id="17" name="table"/>
                      <a:cNvPicPr>
                        <a:picLocks noChangeAspect="1"/>
                      </a:cNvPicPr>
                    </a:nvPicPr>
                    <a:blipFill>
                      <a:blip r:embed="rId32"/>
                      <a:stretch>
                        <a:fillRect/>
                      </a:stretch>
                    </a:blipFill>
                    <a:spPr>
                      <a:xfrm>
                        <a:off x="1524000" y="2590800"/>
                        <a:ext cx="5633192" cy="530398"/>
                      </a:xfrm>
                      <a:prstGeom prst="rect">
                        <a:avLst/>
                      </a:prstGeom>
                    </a:spPr>
                  </a:pic>
                  <a:sp>
                    <a:nvSpPr>
                      <a:cNvPr id="13" name="TextBox 12"/>
                      <a:cNvSpPr txBox="1"/>
                    </a:nvSpPr>
                    <a:spPr>
                      <a:xfrm>
                        <a:off x="7162800" y="3505200"/>
                        <a:ext cx="1254574" cy="92333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Number of</a:t>
                          </a:r>
                        </a:p>
                        <a:p>
                          <a:r>
                            <a:rPr lang="en-US" dirty="0" smtClean="0"/>
                            <a:t>different </a:t>
                          </a:r>
                        </a:p>
                        <a:p>
                          <a:r>
                            <a:rPr lang="en-US" dirty="0" smtClean="0"/>
                            <a:t>elements</a:t>
                          </a:r>
                          <a:endParaRPr lang="en-US" dirty="0"/>
                        </a:p>
                      </a:txBody>
                      <a:useSpRect/>
                    </a:txSp>
                  </a:sp>
                </lc:lockedCanvas>
              </a:graphicData>
            </a:graphic>
          </wp:inline>
        </w:drawing>
      </w:r>
    </w:p>
    <w:p w:rsidR="000243BE" w:rsidRDefault="000243BE" w:rsidP="004043DF">
      <w:pPr>
        <w:pStyle w:val="NoSpacing"/>
      </w:pPr>
    </w:p>
    <w:p w:rsidR="007E7BE8" w:rsidRDefault="007E7BE8" w:rsidP="004043DF">
      <w:pPr>
        <w:pStyle w:val="NoSpacing"/>
      </w:pPr>
      <w:r>
        <w:t>Figure #x. Compressed form of sequences under the three different data distributions.</w:t>
      </w:r>
    </w:p>
    <w:p w:rsidR="00C61F36" w:rsidRDefault="00036667" w:rsidP="004043DF">
      <w:pPr>
        <w:pStyle w:val="NoSpacing"/>
      </w:pPr>
      <w:r>
        <w:br/>
      </w:r>
    </w:p>
    <w:p w:rsidR="00C61F36" w:rsidRDefault="009C435C" w:rsidP="004043DF">
      <w:pPr>
        <w:pStyle w:val="NoSpacing"/>
      </w:pPr>
      <w:r>
        <w:t xml:space="preserve">== Performance </w:t>
      </w:r>
      <w:r w:rsidR="0091391D">
        <w:t xml:space="preserve">in </w:t>
      </w:r>
      <w:r w:rsidR="00C61F36">
        <w:t>GPU with Computability 1.1 ==</w:t>
      </w:r>
    </w:p>
    <w:p w:rsidR="00D02922" w:rsidRDefault="00D02922" w:rsidP="00D02922">
      <w:pPr>
        <w:pStyle w:val="NoSpacing"/>
      </w:pPr>
    </w:p>
    <w:p w:rsidR="00231B71" w:rsidRDefault="00F46010" w:rsidP="00226649">
      <w:pPr>
        <w:pStyle w:val="NoSpacing"/>
      </w:pPr>
      <w:r>
        <w:t xml:space="preserve">Initially, </w:t>
      </w:r>
      <w:r w:rsidR="00941DFA">
        <w:t xml:space="preserve">tests were performed in </w:t>
      </w:r>
      <w:r w:rsidR="00E66467">
        <w:t>a 9400m NV</w:t>
      </w:r>
      <w:r w:rsidR="0011624D">
        <w:t>id</w:t>
      </w:r>
      <w:r w:rsidR="00E66467">
        <w:t xml:space="preserve">ia </w:t>
      </w:r>
      <w:r>
        <w:t xml:space="preserve">GPU with 16 cores and 256 Mb of video main memory. Both algorithms were tested against copying the uncompressed index directly to the GPU. </w:t>
      </w:r>
      <w:r w:rsidR="0062314F">
        <w:t xml:space="preserve">The </w:t>
      </w:r>
      <w:r w:rsidR="00777CCA">
        <w:t>first data distribution described</w:t>
      </w:r>
      <w:r w:rsidR="00B26862">
        <w:t xml:space="preserve"> (</w:t>
      </w:r>
      <w:r w:rsidR="00624431">
        <w:t xml:space="preserve">the sequentially incremented </w:t>
      </w:r>
      <w:r w:rsidR="00B26862">
        <w:t xml:space="preserve">one) </w:t>
      </w:r>
      <w:r w:rsidR="00777CCA">
        <w:t>was</w:t>
      </w:r>
      <w:r w:rsidR="00516333">
        <w:t xml:space="preserve"> </w:t>
      </w:r>
      <w:r w:rsidR="00777CCA">
        <w:t>used for this test. C</w:t>
      </w:r>
      <w:r w:rsidR="00516333">
        <w:t xml:space="preserve">haracters </w:t>
      </w:r>
      <w:r w:rsidR="00777CCA">
        <w:t xml:space="preserve">were used </w:t>
      </w:r>
      <w:r w:rsidR="00516333">
        <w:t>as attribute values of the index</w:t>
      </w:r>
      <w:r w:rsidR="00777CCA">
        <w:t>, at first</w:t>
      </w:r>
      <w:r w:rsidR="0062314F">
        <w:t xml:space="preserve">. </w:t>
      </w:r>
      <w:r>
        <w:t xml:space="preserve">The outcome </w:t>
      </w:r>
      <w:r w:rsidR="003E2C45">
        <w:t xml:space="preserve">of the test </w:t>
      </w:r>
      <w:r>
        <w:t xml:space="preserve">in this GPU was that neither the </w:t>
      </w:r>
      <w:r w:rsidR="002D61A8">
        <w:t>Load Unbalanced</w:t>
      </w:r>
      <w:r>
        <w:t xml:space="preserve"> (</w:t>
      </w:r>
      <w:r w:rsidR="002D61A8">
        <w:t>LU</w:t>
      </w:r>
      <w:r>
        <w:t xml:space="preserve">) </w:t>
      </w:r>
      <w:r w:rsidR="00516333">
        <w:t xml:space="preserve">nor </w:t>
      </w:r>
      <w:r>
        <w:t>Load Balanced (LB) algorithm</w:t>
      </w:r>
      <w:r w:rsidR="008253C7">
        <w:t>s were</w:t>
      </w:r>
      <w:r>
        <w:t xml:space="preserve"> a good approach to improve the time it takes to transfer. Transferring the uncompressed index (UC) proved to be a better option (See </w:t>
      </w:r>
      <w:r w:rsidR="00FA357D">
        <w:t xml:space="preserve">Table #x and </w:t>
      </w:r>
      <w:r>
        <w:t xml:space="preserve">Figure #x). </w:t>
      </w:r>
      <w:r w:rsidR="003E2C45">
        <w:t>Presumably, t</w:t>
      </w:r>
      <w:r>
        <w:t xml:space="preserve">he GPU did not have sufficient cores to make </w:t>
      </w:r>
      <w:r w:rsidR="00A14D1E">
        <w:t xml:space="preserve">the </w:t>
      </w:r>
      <w:r>
        <w:t xml:space="preserve">computations necessary </w:t>
      </w:r>
      <w:r w:rsidR="00A14D1E">
        <w:t xml:space="preserve">quickly enough </w:t>
      </w:r>
      <w:r>
        <w:t xml:space="preserve">to </w:t>
      </w:r>
      <w:r w:rsidR="00000DAB">
        <w:t>compensate with the speed at which the uncompressed index was being transferred</w:t>
      </w:r>
      <w:r>
        <w:t>.</w:t>
      </w:r>
      <w:r w:rsidR="009C4D65">
        <w:t xml:space="preserve"> </w:t>
      </w:r>
      <w:r w:rsidR="00226649">
        <w:t>Additionally</w:t>
      </w:r>
      <w:r w:rsidR="006B413D">
        <w:t>, for a GPU with computability of 1.1,</w:t>
      </w:r>
      <w:r w:rsidR="003708A4">
        <w:t xml:space="preserve"> it was </w:t>
      </w:r>
      <w:r w:rsidR="002151FF">
        <w:t>expected</w:t>
      </w:r>
      <w:r w:rsidR="003708A4">
        <w:t xml:space="preserve"> that the writes would not always coalesce</w:t>
      </w:r>
      <w:r w:rsidR="006B413D">
        <w:t xml:space="preserve"> if the </w:t>
      </w:r>
      <w:r w:rsidR="003708A4">
        <w:t>write</w:t>
      </w:r>
      <w:r w:rsidR="00366BF4">
        <w:t xml:space="preserve"> access patterns</w:t>
      </w:r>
      <w:r w:rsidR="003708A4">
        <w:t xml:space="preserve"> on </w:t>
      </w:r>
      <w:r w:rsidR="00366BF4">
        <w:t xml:space="preserve">the </w:t>
      </w:r>
      <w:r w:rsidR="003708A4">
        <w:t xml:space="preserve">array were not organized </w:t>
      </w:r>
      <w:r w:rsidR="006B413D">
        <w:t xml:space="preserve">in </w:t>
      </w:r>
      <w:r w:rsidR="00366BF4">
        <w:t xml:space="preserve">a </w:t>
      </w:r>
      <w:r w:rsidR="006B413D">
        <w:t>sequential order.</w:t>
      </w:r>
      <w:r w:rsidR="003708A4">
        <w:t xml:space="preserve"> There are such writes in the Load Balanced Algorithm.</w:t>
      </w:r>
    </w:p>
    <w:p w:rsidR="00501117" w:rsidRDefault="00501117" w:rsidP="00226649">
      <w:pPr>
        <w:pStyle w:val="NoSpacing"/>
      </w:pPr>
    </w:p>
    <w:p w:rsidR="00501117" w:rsidRDefault="004C4CFD" w:rsidP="00226649">
      <w:pPr>
        <w:pStyle w:val="NoSpacing"/>
      </w:pPr>
      <w:r>
        <w:object w:dxaOrig="7116" w:dyaOrig="3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pt;height:178.65pt" o:ole="">
            <v:imagedata r:id="rId33" o:title=""/>
          </v:shape>
          <o:OLEObject Type="Embed" ProgID="Excel.Sheet.12" ShapeID="_x0000_i1025" DrawAspect="Content" ObjectID="_1333581305" r:id="rId34"/>
        </w:object>
      </w:r>
    </w:p>
    <w:p w:rsidR="009C4D65" w:rsidRDefault="00231B71" w:rsidP="00A14D1E">
      <w:pPr>
        <w:pStyle w:val="NoSpacing"/>
      </w:pPr>
      <w:r w:rsidRPr="006D2573">
        <w:rPr>
          <w:noProof/>
        </w:rPr>
        <w:lastRenderedPageBreak/>
        <w:drawing>
          <wp:inline distT="0" distB="0" distL="0" distR="0">
            <wp:extent cx="4187190" cy="2703444"/>
            <wp:effectExtent l="0" t="0" r="0" b="0"/>
            <wp:docPr id="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31B71" w:rsidRDefault="00231B71" w:rsidP="00231B71">
      <w:pPr>
        <w:pStyle w:val="NoSpacing"/>
      </w:pPr>
    </w:p>
    <w:p w:rsidR="00231B71" w:rsidRDefault="00231B71" w:rsidP="00231B71">
      <w:pPr>
        <w:pStyle w:val="NoSpacing"/>
      </w:pPr>
      <w:r>
        <w:t>Figure #x.  Time taken to transfer a sequence of characters and decompressing using the Load Unbalanced Algorithm, and the Load Balanced Algorithm (LB) versus transferring the uncompressed index.</w:t>
      </w:r>
    </w:p>
    <w:p w:rsidR="00231B71" w:rsidRDefault="00231B71" w:rsidP="00A14D1E">
      <w:pPr>
        <w:pStyle w:val="NoSpacing"/>
      </w:pPr>
    </w:p>
    <w:p w:rsidR="00354237" w:rsidRDefault="0011238D" w:rsidP="004043DF">
      <w:pPr>
        <w:pStyle w:val="NoSpacing"/>
      </w:pPr>
      <w:r>
        <w:t>T</w:t>
      </w:r>
      <w:r w:rsidR="009C57F1">
        <w:t xml:space="preserve">here was not much difference between the Load Balanced algorithm and the unbalanced algorithm. </w:t>
      </w:r>
      <w:r w:rsidR="00E0089F">
        <w:t xml:space="preserve">Each </w:t>
      </w:r>
      <w:r w:rsidR="00F5234F">
        <w:t>p</w:t>
      </w:r>
      <w:r w:rsidR="00E0089F">
        <w:t xml:space="preserve">hase of the load balanced algorithm was </w:t>
      </w:r>
      <w:r w:rsidR="00791E59">
        <w:t>shown</w:t>
      </w:r>
      <w:r w:rsidR="00E0089F">
        <w:t xml:space="preserve"> in a pie chart </w:t>
      </w:r>
      <w:r w:rsidR="00276CF5">
        <w:t xml:space="preserve">(see Figure #x) </w:t>
      </w:r>
      <w:r w:rsidR="00E0089F">
        <w:t xml:space="preserve">to determine which phases took the majority of time to do the decompression. </w:t>
      </w:r>
      <w:r w:rsidR="00276CF5">
        <w:t xml:space="preserve">From the </w:t>
      </w:r>
      <w:r w:rsidR="00226649">
        <w:t>pie chart,</w:t>
      </w:r>
      <w:r w:rsidR="00276CF5">
        <w:t xml:space="preserve"> it</w:t>
      </w:r>
      <w:r w:rsidR="00226649">
        <w:t xml:space="preserve"> can be determined that Phase 4 takes the most time of the algorithm</w:t>
      </w:r>
      <w:r w:rsidR="00EB3450">
        <w:t>, presumably because</w:t>
      </w:r>
      <w:r w:rsidR="009C57F1">
        <w:t xml:space="preserve"> </w:t>
      </w:r>
      <w:r w:rsidR="009C4D65">
        <w:t>the</w:t>
      </w:r>
      <w:r w:rsidR="00F46010">
        <w:t xml:space="preserve"> </w:t>
      </w:r>
      <w:r w:rsidR="00A14D1E">
        <w:t>graphics processor</w:t>
      </w:r>
      <w:r w:rsidR="009C57F1">
        <w:t xml:space="preserve"> </w:t>
      </w:r>
      <w:r w:rsidR="00226649">
        <w:t xml:space="preserve">only had 16 cores, and the sheer size of the array. Phases </w:t>
      </w:r>
      <w:r w:rsidR="00354237">
        <w:t>2</w:t>
      </w:r>
      <w:r w:rsidR="00226649">
        <w:t xml:space="preserve"> and 5 follow Phase 4 in amount of time</w:t>
      </w:r>
      <w:r w:rsidR="001E2BD5">
        <w:t xml:space="preserve"> taken</w:t>
      </w:r>
      <w:r w:rsidR="00354237">
        <w:t>.</w:t>
      </w:r>
      <w:r w:rsidR="006F56C7">
        <w:t xml:space="preserve"> Phase </w:t>
      </w:r>
      <w:r w:rsidR="00C6592E">
        <w:t>2</w:t>
      </w:r>
      <w:r w:rsidR="006F56C7">
        <w:t xml:space="preserve"> takes a long time due to the sheer size of the array</w:t>
      </w:r>
      <w:r w:rsidR="008F3C98">
        <w:t xml:space="preserve"> which could only improve with a greater number of processing elements. The writes in this phase</w:t>
      </w:r>
      <w:r w:rsidR="006F56C7">
        <w:t xml:space="preserve"> should be coalesced because they are sequential. The long time taken </w:t>
      </w:r>
      <w:r w:rsidR="00354237">
        <w:t>in Phase 5 is attributed</w:t>
      </w:r>
      <w:r w:rsidR="00226649">
        <w:t xml:space="preserve"> </w:t>
      </w:r>
      <w:r w:rsidR="00354237">
        <w:t xml:space="preserve">to the </w:t>
      </w:r>
      <w:r w:rsidR="00F46010">
        <w:t>computability</w:t>
      </w:r>
      <w:r w:rsidR="008F3C98">
        <w:t xml:space="preserve"> issue. This is issues is shared by Phase 3</w:t>
      </w:r>
      <w:r w:rsidR="00354237">
        <w:t xml:space="preserve">, but it is only significant in Phase 5 as the amount of computation in Phase 3 is </w:t>
      </w:r>
      <w:r w:rsidR="008F3C98">
        <w:t xml:space="preserve">much </w:t>
      </w:r>
      <w:r w:rsidR="00354237">
        <w:t>less.</w:t>
      </w:r>
    </w:p>
    <w:p w:rsidR="00036667" w:rsidRDefault="00036667" w:rsidP="004043DF">
      <w:pPr>
        <w:pStyle w:val="NoSpacing"/>
      </w:pPr>
    </w:p>
    <w:p w:rsidR="009C4D65" w:rsidRDefault="009C4D65" w:rsidP="004043DF">
      <w:pPr>
        <w:pStyle w:val="NoSpacing"/>
      </w:pPr>
      <w:r w:rsidRPr="009C4D65">
        <w:rPr>
          <w:noProof/>
        </w:rPr>
        <w:lastRenderedPageBreak/>
        <w:drawing>
          <wp:inline distT="0" distB="0" distL="0" distR="0">
            <wp:extent cx="4365266" cy="2973787"/>
            <wp:effectExtent l="0" t="0" r="0" b="0"/>
            <wp:docPr id="2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3E2C45" w:rsidRDefault="003E2C45" w:rsidP="004043DF">
      <w:pPr>
        <w:pStyle w:val="NoSpacing"/>
      </w:pPr>
      <w:r>
        <w:t>Figure #x. Performance analysis of the different phases of the algorithm.</w:t>
      </w:r>
      <w:r w:rsidR="00A80D0A">
        <w:t xml:space="preserve"> Notice that only Phases 2, 4, and 5 were significant.</w:t>
      </w:r>
    </w:p>
    <w:p w:rsidR="00037DEB" w:rsidRDefault="00037DEB" w:rsidP="004043DF">
      <w:pPr>
        <w:pStyle w:val="NoSpacing"/>
      </w:pPr>
    </w:p>
    <w:p w:rsidR="00C5537A" w:rsidRDefault="00583986" w:rsidP="004043DF">
      <w:pPr>
        <w:pStyle w:val="NoSpacing"/>
      </w:pPr>
      <w:r>
        <w:t xml:space="preserve">== </w:t>
      </w:r>
      <w:r w:rsidR="00284DF1">
        <w:t>Performance Enhancements and Performance with Integers</w:t>
      </w:r>
      <w:r w:rsidR="003E5BD6">
        <w:t xml:space="preserve"> =</w:t>
      </w:r>
      <w:r>
        <w:t>=</w:t>
      </w:r>
    </w:p>
    <w:p w:rsidR="00C61F36" w:rsidRDefault="00C61F36" w:rsidP="004043DF">
      <w:pPr>
        <w:pStyle w:val="NoSpacing"/>
      </w:pPr>
    </w:p>
    <w:p w:rsidR="006A24C3" w:rsidRDefault="00C5537A" w:rsidP="004043DF">
      <w:pPr>
        <w:pStyle w:val="NoSpacing"/>
      </w:pPr>
      <w:r w:rsidRPr="00C5537A">
        <w:t xml:space="preserve">The </w:t>
      </w:r>
      <w:r>
        <w:t xml:space="preserve">fifth phase of the Load balanced algorithm involves </w:t>
      </w:r>
      <w:r w:rsidR="0055445F">
        <w:t xml:space="preserve">many </w:t>
      </w:r>
      <w:r>
        <w:t xml:space="preserve">read/write </w:t>
      </w:r>
      <w:r w:rsidR="006A24C3">
        <w:t>operations. The read operations could be accelerated by bringing the array of symbols in</w:t>
      </w:r>
      <w:r w:rsidR="00E343EE">
        <w:t>to</w:t>
      </w:r>
      <w:r w:rsidR="006A24C3">
        <w:t xml:space="preserve"> texture memory. This would have the effect of caching this constant array and th</w:t>
      </w:r>
      <w:r w:rsidR="00907B98">
        <w:t xml:space="preserve">us it would improve performance of this phase. A test to verify this was performed, using characters as attribute values, a </w:t>
      </w:r>
      <w:r w:rsidR="000C5561">
        <w:t>slight improvement</w:t>
      </w:r>
      <w:r w:rsidR="00907B98">
        <w:t xml:space="preserve"> on performance was observed (See figure #x).</w:t>
      </w:r>
    </w:p>
    <w:p w:rsidR="00037DEB" w:rsidRDefault="006A24C3" w:rsidP="004043DF">
      <w:pPr>
        <w:pStyle w:val="NoSpacing"/>
      </w:pPr>
      <w:r w:rsidRPr="00583986">
        <w:t xml:space="preserve"> </w:t>
      </w:r>
      <w:r w:rsidR="00256F18" w:rsidRPr="00256F18">
        <w:rPr>
          <w:noProof/>
        </w:rPr>
        <w:drawing>
          <wp:inline distT="0" distB="0" distL="0" distR="0">
            <wp:extent cx="3983607" cy="2674189"/>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256F18" w:rsidRDefault="00256F18" w:rsidP="004043DF">
      <w:pPr>
        <w:pStyle w:val="NoSpacing"/>
      </w:pPr>
    </w:p>
    <w:p w:rsidR="00583986" w:rsidRDefault="00583986" w:rsidP="004043DF">
      <w:pPr>
        <w:pStyle w:val="NoSpacing"/>
      </w:pPr>
      <w:r>
        <w:t>Figure #x. Performance of Phase 5 with</w:t>
      </w:r>
      <w:r w:rsidR="00C23F14">
        <w:t xml:space="preserve"> </w:t>
      </w:r>
      <w:r w:rsidR="00D96B6C">
        <w:t>texture memory (P5T), and</w:t>
      </w:r>
      <w:r>
        <w:t xml:space="preserve"> without </w:t>
      </w:r>
      <w:r w:rsidR="00D96B6C">
        <w:t xml:space="preserve">it </w:t>
      </w:r>
      <w:r w:rsidR="00BC3E30">
        <w:t>(P5)</w:t>
      </w:r>
      <w:r>
        <w:t xml:space="preserve">. Notice that </w:t>
      </w:r>
      <w:r w:rsidR="00FC0212">
        <w:t>there is a small improvement to Phase 5 when using Texture memory</w:t>
      </w:r>
      <w:r w:rsidR="00CD26D3">
        <w:t>.</w:t>
      </w:r>
    </w:p>
    <w:p w:rsidR="00282210" w:rsidRDefault="00282210" w:rsidP="00C61F36">
      <w:pPr>
        <w:pStyle w:val="NoSpacing"/>
      </w:pPr>
    </w:p>
    <w:p w:rsidR="00F50920" w:rsidRDefault="00282210" w:rsidP="00C61F36">
      <w:pPr>
        <w:pStyle w:val="NoSpacing"/>
      </w:pPr>
      <w:r>
        <w:lastRenderedPageBreak/>
        <w:t xml:space="preserve">Finally, the test </w:t>
      </w:r>
      <w:r w:rsidR="000F4790">
        <w:t xml:space="preserve">for this GPU with the first data distribution </w:t>
      </w:r>
      <w:r>
        <w:t xml:space="preserve">was repeated using integers, and the results were also very different. Sending the uncompressed index was no longer the </w:t>
      </w:r>
      <w:r w:rsidR="00D87E52">
        <w:t>best</w:t>
      </w:r>
      <w:r>
        <w:t xml:space="preserve"> option, and using the Load Unbalanced and Load balanced algorithms </w:t>
      </w:r>
      <w:r w:rsidR="00284DF1">
        <w:t xml:space="preserve">made </w:t>
      </w:r>
      <w:r>
        <w:t>the index mo</w:t>
      </w:r>
      <w:r w:rsidR="00284DF1">
        <w:t>re readily available to the GPU</w:t>
      </w:r>
      <w:r w:rsidR="006E139F">
        <w:t xml:space="preserve"> (see Table #x and Figure #x)</w:t>
      </w:r>
      <w:r w:rsidR="00284DF1">
        <w:t xml:space="preserve">. The reason for this sharp and astonishing difference between using characters and integers could be due to the size of integers being four times </w:t>
      </w:r>
      <w:r w:rsidR="003F7252">
        <w:t>that of the</w:t>
      </w:r>
      <w:r w:rsidR="00932B29">
        <w:t xml:space="preserve"> </w:t>
      </w:r>
      <w:r w:rsidR="00284DF1">
        <w:t>characters.  Since the uncompressed index only involved characters, the number of elements and the actual size in bytes were the same</w:t>
      </w:r>
      <w:r w:rsidR="00501117">
        <w:t xml:space="preserve">. </w:t>
      </w:r>
      <w:r w:rsidR="003F40BE">
        <w:t xml:space="preserve">When the attribute values of the index were changed to integers the size of the uncompressed sequences quadrupled, thus, the slope of the curve pertaining to the uncompressed index (UC) steeped </w:t>
      </w:r>
      <w:r w:rsidR="00F50920">
        <w:t>by a factor of four. Moreover, t</w:t>
      </w:r>
      <w:r w:rsidR="003F40BE">
        <w:t xml:space="preserve">he level of compression achieved when using characters </w:t>
      </w:r>
      <w:r w:rsidR="00F50920">
        <w:t xml:space="preserve">was less </w:t>
      </w:r>
      <w:r w:rsidR="003F40BE">
        <w:t>because</w:t>
      </w:r>
      <w:r w:rsidR="00F50920">
        <w:t xml:space="preserve"> it took 3 additional bytes to represent the number of repetitions each element had. Overall, it was concluded that a change in data type </w:t>
      </w:r>
      <w:r w:rsidR="00D045E5">
        <w:t xml:space="preserve">of the attribute </w:t>
      </w:r>
      <w:r w:rsidR="00060441">
        <w:t xml:space="preserve">values </w:t>
      </w:r>
      <w:r w:rsidR="00D045E5">
        <w:t xml:space="preserve">of </w:t>
      </w:r>
      <w:r w:rsidR="00060441">
        <w:t xml:space="preserve">the projection index has an impact </w:t>
      </w:r>
      <w:r w:rsidR="00D045E5">
        <w:t>o</w:t>
      </w:r>
      <w:r w:rsidR="00060441">
        <w:t>n</w:t>
      </w:r>
      <w:r w:rsidR="00F50920">
        <w:t xml:space="preserve"> the </w:t>
      </w:r>
      <w:r w:rsidR="00D045E5">
        <w:t xml:space="preserve">size of the uncompressed index, </w:t>
      </w:r>
      <w:r w:rsidR="00060441">
        <w:t xml:space="preserve">the </w:t>
      </w:r>
      <w:r w:rsidR="00D045E5">
        <w:t>compressibility of the i</w:t>
      </w:r>
      <w:r w:rsidR="00F47FF2">
        <w:t xml:space="preserve">ndex, and, as a consequence of the other, </w:t>
      </w:r>
      <w:r w:rsidR="00E00D57">
        <w:t>performance when using a decompression algorithm within the GPU.</w:t>
      </w:r>
    </w:p>
    <w:p w:rsidR="00D137DC" w:rsidRDefault="00D137DC" w:rsidP="00C61F36">
      <w:pPr>
        <w:pStyle w:val="NoSpacing"/>
      </w:pPr>
    </w:p>
    <w:p w:rsidR="00D137DC" w:rsidRDefault="00EB04CA" w:rsidP="00C61F36">
      <w:pPr>
        <w:pStyle w:val="NoSpacing"/>
      </w:pPr>
      <w:r>
        <w:object w:dxaOrig="6113" w:dyaOrig="3743">
          <v:shape id="_x0000_i1026" type="#_x0000_t75" style="width:243.85pt;height:149.45pt" o:ole="">
            <v:imagedata r:id="rId38" o:title=""/>
          </v:shape>
          <o:OLEObject Type="Embed" ProgID="Excel.Sheet.12" ShapeID="_x0000_i1026" DrawAspect="Content" ObjectID="_1333581306" r:id="rId39"/>
        </w:object>
      </w:r>
    </w:p>
    <w:p w:rsidR="00256F18" w:rsidRDefault="00256F18" w:rsidP="00C61F36">
      <w:pPr>
        <w:pStyle w:val="NoSpacing"/>
      </w:pPr>
    </w:p>
    <w:p w:rsidR="00F50920" w:rsidRDefault="00F50920" w:rsidP="00C61F36">
      <w:pPr>
        <w:pStyle w:val="NoSpacing"/>
      </w:pPr>
    </w:p>
    <w:p w:rsidR="00282210" w:rsidRDefault="00256F18" w:rsidP="00C61F36">
      <w:pPr>
        <w:pStyle w:val="NoSpacing"/>
      </w:pPr>
      <w:r w:rsidRPr="00256F18">
        <w:rPr>
          <w:noProof/>
        </w:rPr>
        <w:drawing>
          <wp:inline distT="0" distB="0" distL="0" distR="0">
            <wp:extent cx="4537494" cy="2993367"/>
            <wp:effectExtent l="0" t="0" r="0" b="0"/>
            <wp:docPr id="11"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B04CA" w:rsidRDefault="00EB04CA" w:rsidP="00C61F36">
      <w:pPr>
        <w:pStyle w:val="NoSpacing"/>
      </w:pPr>
    </w:p>
    <w:p w:rsidR="00256F18" w:rsidRDefault="00256F18" w:rsidP="00C61F36">
      <w:pPr>
        <w:pStyle w:val="NoSpacing"/>
      </w:pPr>
    </w:p>
    <w:p w:rsidR="00112DE9" w:rsidRDefault="00112DE9" w:rsidP="00C61F36">
      <w:pPr>
        <w:pStyle w:val="NoSpacing"/>
      </w:pPr>
      <w:r>
        <w:lastRenderedPageBreak/>
        <w:t>Additional data was aggregated to this test to determine when it was not convenient to transfer the index compressed to the GPU when using integers. The</w:t>
      </w:r>
      <w:r w:rsidR="00372B1D">
        <w:t xml:space="preserve"> additional data and outcome can be seen in Table #x. When the uncompressed size of the index is approximately 176K (45150 elements) </w:t>
      </w:r>
      <w:r w:rsidR="005A6B3E">
        <w:t xml:space="preserve">or less </w:t>
      </w:r>
      <w:r w:rsidR="00372B1D">
        <w:t>it was faste</w:t>
      </w:r>
      <w:r w:rsidR="005A6B3E">
        <w:t>st</w:t>
      </w:r>
      <w:r w:rsidR="00372B1D">
        <w:t xml:space="preserve"> to send the uncompressed index.</w:t>
      </w:r>
    </w:p>
    <w:p w:rsidR="00F32C1B" w:rsidRDefault="00F32C1B" w:rsidP="00C61F36">
      <w:pPr>
        <w:pStyle w:val="NoSpacing"/>
      </w:pPr>
    </w:p>
    <w:p w:rsidR="00F32C1B" w:rsidRDefault="00F32C1B" w:rsidP="00C61F36">
      <w:pPr>
        <w:pStyle w:val="NoSpacing"/>
      </w:pPr>
      <w:r>
        <w:object w:dxaOrig="4692" w:dyaOrig="2311">
          <v:shape id="_x0000_i1030" type="#_x0000_t75" style="width:219.4pt;height:108pt" o:ole="">
            <v:imagedata r:id="rId41" o:title=""/>
          </v:shape>
          <o:OLEObject Type="Embed" ProgID="Excel.Sheet.12" ShapeID="_x0000_i1030" DrawAspect="Content" ObjectID="_1333581307" r:id="rId42"/>
        </w:object>
      </w:r>
    </w:p>
    <w:p w:rsidR="00372B1D" w:rsidRDefault="00372B1D" w:rsidP="00C61F36">
      <w:pPr>
        <w:pStyle w:val="NoSpacing"/>
      </w:pPr>
    </w:p>
    <w:p w:rsidR="00372B1D" w:rsidRDefault="00372B1D" w:rsidP="00C61F36">
      <w:pPr>
        <w:pStyle w:val="NoSpacing"/>
      </w:pPr>
    </w:p>
    <w:p w:rsidR="00C61F36" w:rsidRDefault="00C61F36" w:rsidP="00C61F36">
      <w:pPr>
        <w:pStyle w:val="NoSpacing"/>
      </w:pPr>
      <w:r>
        <w:t>== Performance in GPU with Computability 1.</w:t>
      </w:r>
      <w:r w:rsidR="002B1972">
        <w:t>3</w:t>
      </w:r>
      <w:r>
        <w:t xml:space="preserve"> ==</w:t>
      </w:r>
    </w:p>
    <w:p w:rsidR="00850752" w:rsidRDefault="00850752" w:rsidP="00C61F36">
      <w:pPr>
        <w:pStyle w:val="NoSpacing"/>
      </w:pPr>
    </w:p>
    <w:p w:rsidR="008612F0" w:rsidRDefault="008612F0" w:rsidP="008612F0">
      <w:pPr>
        <w:pStyle w:val="NoSpacing"/>
      </w:pPr>
      <w:r>
        <w:t xml:space="preserve">Tests were also performed in a </w:t>
      </w:r>
      <w:r w:rsidR="00DC00D2">
        <w:t>GeForceGTX285</w:t>
      </w:r>
      <w:r>
        <w:t xml:space="preserve"> NVidia GPU with</w:t>
      </w:r>
      <w:r w:rsidR="004A2D4A">
        <w:t xml:space="preserve"> </w:t>
      </w:r>
      <w:r w:rsidR="004A2D4A" w:rsidRPr="004A2D4A">
        <w:t xml:space="preserve">240 </w:t>
      </w:r>
      <w:r>
        <w:t xml:space="preserve">cores and </w:t>
      </w:r>
      <w:r w:rsidR="004A2D4A" w:rsidRPr="004A2D4A">
        <w:t xml:space="preserve">1 GB </w:t>
      </w:r>
      <w:r>
        <w:t>of</w:t>
      </w:r>
      <w:r w:rsidR="004A2D4A">
        <w:t xml:space="preserve"> </w:t>
      </w:r>
      <w:r w:rsidR="004A2D4A" w:rsidRPr="004A2D4A">
        <w:t xml:space="preserve">RAM </w:t>
      </w:r>
      <w:r>
        <w:t xml:space="preserve">memory. </w:t>
      </w:r>
      <w:r w:rsidR="00340326">
        <w:t>This GPU has a higher computability</w:t>
      </w:r>
      <w:r w:rsidR="00211363">
        <w:t>, 1.3 as opposed to the previous 1.1</w:t>
      </w:r>
      <w:r w:rsidR="00340326">
        <w:t>, greater number of cores</w:t>
      </w:r>
      <w:r w:rsidR="005E7D47">
        <w:t>, faster cores,</w:t>
      </w:r>
      <w:r w:rsidR="00340326">
        <w:t xml:space="preserve"> and more memory. </w:t>
      </w:r>
      <w:r>
        <w:t xml:space="preserve">The original test using the data distribution of sequentially incremented attribute values was </w:t>
      </w:r>
      <w:r w:rsidR="00340326">
        <w:t xml:space="preserve">also </w:t>
      </w:r>
      <w:r>
        <w:t>used</w:t>
      </w:r>
      <w:r w:rsidR="00524239">
        <w:t>, but this time the attribute values were integers</w:t>
      </w:r>
      <w:r>
        <w:t xml:space="preserve">. </w:t>
      </w:r>
      <w:r w:rsidR="00524239">
        <w:t>The outcome of this</w:t>
      </w:r>
      <w:r>
        <w:t xml:space="preserve"> test was</w:t>
      </w:r>
      <w:r w:rsidR="000A1731">
        <w:t xml:space="preserve"> similar to the last test performed on the first GPU, but the gap between sending Uncompressed and decompressing within the GPU widened</w:t>
      </w:r>
      <w:r w:rsidR="00850752">
        <w:t>.</w:t>
      </w:r>
      <w:r>
        <w:t xml:space="preserve"> </w:t>
      </w:r>
      <w:r w:rsidR="00850752">
        <w:t>B</w:t>
      </w:r>
      <w:r>
        <w:t xml:space="preserve">oth </w:t>
      </w:r>
      <w:r w:rsidR="007C0830">
        <w:t xml:space="preserve">Load </w:t>
      </w:r>
      <w:r>
        <w:t>Unbalanced (</w:t>
      </w:r>
      <w:r w:rsidR="007C0830">
        <w:t>LU</w:t>
      </w:r>
      <w:r>
        <w:t xml:space="preserve">) and Load Balanced (LB) algorithms were faster approaches to make the index available </w:t>
      </w:r>
      <w:r w:rsidR="00524239">
        <w:t xml:space="preserve">rather </w:t>
      </w:r>
      <w:r>
        <w:t xml:space="preserve">than transferring the uncompressed projection index (see figure #x). </w:t>
      </w:r>
      <w:r w:rsidR="007C0830">
        <w:t xml:space="preserve"> Furthermore, it was noticed that the Load Balanced algorithm was more efficient than the load unbalanced approach for this set of data.</w:t>
      </w:r>
      <w:r w:rsidR="00FB4985">
        <w:t xml:space="preserve"> The data is not friendly to the Load Unbalanced algorithm because the last element will repeat itself more than all the other, thus the work is not well distributed among all threads (see figure #x).</w:t>
      </w:r>
      <w:r w:rsidR="00524239">
        <w:t xml:space="preserve"> </w:t>
      </w:r>
    </w:p>
    <w:p w:rsidR="00CE4D2F" w:rsidRDefault="00CE4D2F" w:rsidP="008612F0">
      <w:pPr>
        <w:pStyle w:val="NoSpacing"/>
      </w:pPr>
    </w:p>
    <w:p w:rsidR="00CE4D2F" w:rsidRDefault="003D1490" w:rsidP="008612F0">
      <w:pPr>
        <w:pStyle w:val="NoSpacing"/>
      </w:pPr>
      <w:r>
        <w:object w:dxaOrig="6064" w:dyaOrig="4029">
          <v:shape id="_x0000_i1027" type="#_x0000_t75" style="width:302.95pt;height:201.75pt" o:ole="">
            <v:imagedata r:id="rId43" o:title=""/>
          </v:shape>
          <o:OLEObject Type="Embed" ProgID="Excel.Sheet.12" ShapeID="_x0000_i1027" DrawAspect="Content" ObjectID="_1333581308" r:id="rId44"/>
        </w:object>
      </w:r>
    </w:p>
    <w:p w:rsidR="001D3F6F" w:rsidRDefault="001D3F6F" w:rsidP="008612F0">
      <w:pPr>
        <w:pStyle w:val="NoSpacing"/>
      </w:pPr>
    </w:p>
    <w:p w:rsidR="00C61F36" w:rsidRDefault="00C61F36" w:rsidP="004043DF">
      <w:pPr>
        <w:pStyle w:val="NoSpacing"/>
      </w:pPr>
      <w:r w:rsidRPr="00C61F36">
        <w:rPr>
          <w:noProof/>
        </w:rPr>
        <w:lastRenderedPageBreak/>
        <w:drawing>
          <wp:inline distT="0" distB="0" distL="0" distR="0">
            <wp:extent cx="4714875" cy="3657601"/>
            <wp:effectExtent l="0" t="0" r="0" b="0"/>
            <wp:docPr id="32"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49C" w:rsidRDefault="00C7249C" w:rsidP="004043DF">
      <w:pPr>
        <w:pStyle w:val="NoSpacing"/>
      </w:pPr>
      <w:r>
        <w:t xml:space="preserve">Figure #x. </w:t>
      </w:r>
      <w:r w:rsidR="00C4208A">
        <w:t>#</w:t>
      </w:r>
      <w:r>
        <w:t>TODO</w:t>
      </w:r>
    </w:p>
    <w:p w:rsidR="00492B8D" w:rsidRDefault="00C61F36" w:rsidP="004043DF">
      <w:pPr>
        <w:pStyle w:val="NoSpacing"/>
      </w:pPr>
      <w:r w:rsidRPr="00C61F36">
        <w:rPr>
          <w:noProof/>
        </w:rPr>
        <w:drawing>
          <wp:inline distT="0" distB="0" distL="0" distR="0">
            <wp:extent cx="4772025" cy="3429000"/>
            <wp:effectExtent l="0" t="0" r="0" b="0"/>
            <wp:docPr id="3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C0830" w:rsidRDefault="007C0830" w:rsidP="007C0830">
      <w:pPr>
        <w:pStyle w:val="NoSpacing"/>
      </w:pPr>
      <w:r>
        <w:t xml:space="preserve">Figure #x. </w:t>
      </w:r>
      <w:r w:rsidR="00FB4985">
        <w:t>Comparison between the Load Balanced and Load Unbalanced Algorithm, as the number of elements in the uncompressed index is increased.</w:t>
      </w:r>
    </w:p>
    <w:p w:rsidR="003B1789" w:rsidRDefault="003B1789" w:rsidP="007C0830">
      <w:pPr>
        <w:pStyle w:val="NoSpacing"/>
      </w:pPr>
    </w:p>
    <w:p w:rsidR="00AF7F40" w:rsidRDefault="00BD098F" w:rsidP="003B1789">
      <w:pPr>
        <w:pStyle w:val="NoSpacing"/>
      </w:pPr>
      <w:r>
        <w:t xml:space="preserve">The </w:t>
      </w:r>
      <w:r w:rsidR="003B1789">
        <w:t xml:space="preserve">test was </w:t>
      </w:r>
      <w:r>
        <w:t xml:space="preserve">also </w:t>
      </w:r>
      <w:r w:rsidR="003B1789">
        <w:t xml:space="preserve">performed by maintaining the size of the compressed index constant while doubling the frequency of each element on every iteration. </w:t>
      </w:r>
      <w:r>
        <w:t xml:space="preserve">This way, the threads in the load unbalanced </w:t>
      </w:r>
      <w:r>
        <w:lastRenderedPageBreak/>
        <w:t xml:space="preserve">algorithm would have the same amount of work. At first the Load Unbalanced algorithm was faster than the Load Balanced algorithm, but as the amount of repetitions increased the Load Balanced algorithm took less time to </w:t>
      </w:r>
      <w:r w:rsidR="00BC4CE1">
        <w:t>decompress</w:t>
      </w:r>
      <w:r>
        <w:t>. T</w:t>
      </w:r>
      <w:r w:rsidR="003B1789">
        <w:t xml:space="preserve">he Load Balanced algorithm </w:t>
      </w:r>
      <w:r w:rsidR="00AF7F40">
        <w:t xml:space="preserve">(LB) </w:t>
      </w:r>
      <w:r w:rsidR="006E22DF">
        <w:t>wa</w:t>
      </w:r>
      <w:r>
        <w:t xml:space="preserve">s </w:t>
      </w:r>
      <w:r w:rsidR="003B1789">
        <w:t>only influenced by the increasing size of the uncompressed array within the GPU.</w:t>
      </w:r>
      <w:r w:rsidR="00AF7F40">
        <w:t xml:space="preserve"> On the other hand, the Load Unbalanced algorithm (LU) </w:t>
      </w:r>
      <w:r>
        <w:t xml:space="preserve">not only is slowed down by the fact that it has to write on a bigger array, but </w:t>
      </w:r>
      <w:r w:rsidR="00AF7F40">
        <w:t xml:space="preserve">it </w:t>
      </w:r>
      <w:r>
        <w:t xml:space="preserve">also </w:t>
      </w:r>
      <w:r w:rsidR="00AF7F40">
        <w:t xml:space="preserve">does not distribute the work among all the possible threads. Since there are only </w:t>
      </w:r>
      <w:r>
        <w:t xml:space="preserve">1024 different </w:t>
      </w:r>
      <w:r w:rsidR="00AF7F40">
        <w:t>elements, only 1024 threads</w:t>
      </w:r>
      <w:r w:rsidR="00AB275C">
        <w:t xml:space="preserve"> do work at a time. The </w:t>
      </w:r>
      <w:r w:rsidR="00D47569">
        <w:t>LU</w:t>
      </w:r>
      <w:r w:rsidR="00AB275C">
        <w:t xml:space="preserve"> algorithm </w:t>
      </w:r>
      <w:r w:rsidR="004A7BDB">
        <w:t xml:space="preserve">also </w:t>
      </w:r>
      <w:r w:rsidR="00C65CE6">
        <w:t xml:space="preserve">cannot make </w:t>
      </w:r>
      <w:r w:rsidR="004A7BDB">
        <w:t xml:space="preserve">as </w:t>
      </w:r>
      <w:r w:rsidR="00C65CE6">
        <w:t xml:space="preserve">good use of the GPU </w:t>
      </w:r>
      <w:r w:rsidR="004A7BDB">
        <w:t xml:space="preserve">as the LB algorithm </w:t>
      </w:r>
      <w:r w:rsidR="00C65CE6">
        <w:t xml:space="preserve">when the elements have too many repetitions. Sending the uncompressed index (UC) </w:t>
      </w:r>
      <w:r w:rsidR="004B34F9">
        <w:t>was only</w:t>
      </w:r>
      <w:r w:rsidR="00C65CE6">
        <w:t xml:space="preserve"> the better option for the first cases up to where the</w:t>
      </w:r>
      <w:r w:rsidR="00D61C44">
        <w:t xml:space="preserve"> frequency was eight</w:t>
      </w:r>
      <w:r w:rsidR="004B34F9">
        <w:t>. At this frequency the sequence was still fairly small with 8192 elements in its uncompressed form.</w:t>
      </w:r>
      <w:r w:rsidR="00C65CE6">
        <w:t xml:space="preserve"> Notice also that </w:t>
      </w:r>
      <w:r w:rsidR="0073115D">
        <w:t>there was</w:t>
      </w:r>
      <w:r w:rsidR="00C65CE6">
        <w:t xml:space="preserve"> no compression for </w:t>
      </w:r>
      <w:r w:rsidR="005E7FA0">
        <w:t>a frequency of only two</w:t>
      </w:r>
      <w:r w:rsidR="0072013C">
        <w:t xml:space="preserve"> (See Table #x)</w:t>
      </w:r>
      <w:r w:rsidR="00C65CE6">
        <w:t>.</w:t>
      </w:r>
      <w:r w:rsidR="004B34F9">
        <w:t xml:space="preserve"> </w:t>
      </w:r>
    </w:p>
    <w:p w:rsidR="003B1789" w:rsidRDefault="003B1789" w:rsidP="007C0830">
      <w:pPr>
        <w:pStyle w:val="NoSpacing"/>
      </w:pPr>
    </w:p>
    <w:p w:rsidR="003D1490" w:rsidRDefault="00BD098F" w:rsidP="004043DF">
      <w:pPr>
        <w:pStyle w:val="NoSpacing"/>
      </w:pPr>
      <w:r>
        <w:object w:dxaOrig="6255" w:dyaOrig="5376">
          <v:shape id="_x0000_i1028" type="#_x0000_t75" style="width:252pt;height:3in" o:ole="">
            <v:imagedata r:id="rId47" o:title=""/>
          </v:shape>
          <o:OLEObject Type="Embed" ProgID="Excel.Sheet.12" ShapeID="_x0000_i1028" DrawAspect="Content" ObjectID="_1333581309" r:id="rId48"/>
        </w:object>
      </w:r>
    </w:p>
    <w:p w:rsidR="003D1490" w:rsidRDefault="003D1490" w:rsidP="004043DF">
      <w:pPr>
        <w:pStyle w:val="NoSpacing"/>
      </w:pPr>
    </w:p>
    <w:p w:rsidR="00CB764A" w:rsidRDefault="004B34F9" w:rsidP="004B34F9">
      <w:pPr>
        <w:pStyle w:val="NoSpacing"/>
      </w:pPr>
      <w:r>
        <w:t>Finally, a test using the third data distribution w</w:t>
      </w:r>
      <w:r w:rsidR="00096941">
        <w:t xml:space="preserve">as performed on </w:t>
      </w:r>
      <w:r w:rsidR="00F32E1F">
        <w:t xml:space="preserve">the two </w:t>
      </w:r>
      <w:r w:rsidR="00096941">
        <w:t xml:space="preserve">algorithms. For this test the size of the index was fixed to </w:t>
      </w:r>
      <w:r w:rsidR="00096941" w:rsidRPr="00846914">
        <w:t>16777216</w:t>
      </w:r>
      <w:r w:rsidR="00096941">
        <w:t xml:space="preserve"> elements in uncompressed form, and the number of different elements in the index was varied, achieving different levels of compression. In other words, the fewer different elements the more compression achieved and the more different elements the lesser the compression.</w:t>
      </w:r>
      <w:r w:rsidR="00F32E1F">
        <w:t xml:space="preserve"> Using the previous experiment as reference, the amount of time taken to transfer the uncompressed index without an algorithm was</w:t>
      </w:r>
      <w:r w:rsidR="00B06F17">
        <w:t xml:space="preserve"> taken to be 335.80 milliseconds.  T</w:t>
      </w:r>
      <w:r w:rsidR="00F32E1F">
        <w:t>he</w:t>
      </w:r>
      <w:r w:rsidR="00616B2C">
        <w:t xml:space="preserve"> outcome of this experiment shows </w:t>
      </w:r>
      <w:r w:rsidR="00B06F17">
        <w:t xml:space="preserve">that obviously </w:t>
      </w:r>
      <w:r w:rsidR="00F32E1F">
        <w:t>when no compression is achieved</w:t>
      </w:r>
      <w:r w:rsidR="00B06F17">
        <w:t>,</w:t>
      </w:r>
      <w:r w:rsidR="00F32E1F">
        <w:t xml:space="preserve"> it is best to send the uncompressed index without decompressing.</w:t>
      </w:r>
      <w:r w:rsidR="00B06F17">
        <w:t xml:space="preserve"> The compression percentage measure in our results is taken as the percentage in size of the compressed index as a fraction of the original uncompressed index.</w:t>
      </w:r>
      <w:r w:rsidR="00CB764A">
        <w:t xml:space="preserve"> In the test results, notice that</w:t>
      </w:r>
      <w:r w:rsidR="00B06F17">
        <w:t xml:space="preserve"> if the compression is of at least 50% on a</w:t>
      </w:r>
      <w:r w:rsidR="00CB764A">
        <w:t xml:space="preserve"> large index</w:t>
      </w:r>
      <w:r w:rsidR="00BD64F1">
        <w:t>,</w:t>
      </w:r>
      <w:r w:rsidR="00CB764A">
        <w:t xml:space="preserve"> such as this one</w:t>
      </w:r>
      <w:r w:rsidR="00BD64F1">
        <w:t>,</w:t>
      </w:r>
      <w:r w:rsidR="00CB764A">
        <w:t xml:space="preserve"> both Load Balanced and Load Unbalanced algorithms performed better than sending the uncompressed index (See Table #x).</w:t>
      </w:r>
    </w:p>
    <w:p w:rsidR="004B34F9" w:rsidRDefault="004B34F9" w:rsidP="004B34F9">
      <w:pPr>
        <w:pStyle w:val="NoSpacing"/>
      </w:pPr>
    </w:p>
    <w:p w:rsidR="00096941" w:rsidRDefault="00FC069B" w:rsidP="004B34F9">
      <w:pPr>
        <w:pStyle w:val="NoSpacing"/>
      </w:pPr>
      <w:r>
        <w:object w:dxaOrig="8969" w:dyaOrig="4517">
          <v:shape id="_x0000_i1029" type="#_x0000_t75" style="width:387.85pt;height:195.6pt" o:ole="">
            <v:imagedata r:id="rId49" o:title=""/>
          </v:shape>
          <o:OLEObject Type="Embed" ProgID="Excel.Sheet.12" ShapeID="_x0000_i1029" DrawAspect="Content" ObjectID="_1333581310" r:id="rId50"/>
        </w:object>
      </w:r>
    </w:p>
    <w:p w:rsidR="00096941" w:rsidRDefault="00096941" w:rsidP="004B34F9">
      <w:pPr>
        <w:pStyle w:val="NoSpacing"/>
      </w:pPr>
    </w:p>
    <w:p w:rsidR="0098737B" w:rsidRDefault="001B4672" w:rsidP="001B4672">
      <w:pPr>
        <w:pStyle w:val="NoSpacing"/>
      </w:pPr>
      <w:r>
        <w:t xml:space="preserve">On a </w:t>
      </w:r>
      <w:r w:rsidR="000635A1">
        <w:t>further</w:t>
      </w:r>
      <w:r>
        <w:t xml:space="preserve"> look, one can also notice that the speedup for the load balanced algorithm is steady as the index becomes more and more compressed</w:t>
      </w:r>
      <w:r w:rsidR="0098737B">
        <w:t>. T</w:t>
      </w:r>
      <w:r>
        <w:t>he speed up fo</w:t>
      </w:r>
      <w:r w:rsidR="0098737B">
        <w:t xml:space="preserve">r the load unbalanced algorithm, however, is very inconsistent. This is due to two competing factors: </w:t>
      </w:r>
      <w:r w:rsidR="00BD64F1">
        <w:t xml:space="preserve">on is the </w:t>
      </w:r>
      <w:r w:rsidR="0098737B">
        <w:t>decreasing time to copy a more compressed i</w:t>
      </w:r>
      <w:r w:rsidR="00BD64F1">
        <w:t xml:space="preserve">ndex on each iteration, and the other is the </w:t>
      </w:r>
      <w:r w:rsidR="0098737B">
        <w:t xml:space="preserve">increasing time threads </w:t>
      </w:r>
      <w:r w:rsidR="00BD64F1">
        <w:t xml:space="preserve">take by </w:t>
      </w:r>
      <w:r w:rsidR="0098737B">
        <w:t>having less different elements that are repeated</w:t>
      </w:r>
      <w:r w:rsidR="003B6FC8">
        <w:t xml:space="preserve"> more frequently</w:t>
      </w:r>
      <w:r w:rsidR="0098737B">
        <w:t>.</w:t>
      </w:r>
    </w:p>
    <w:p w:rsidR="00D35970" w:rsidRDefault="00D35970" w:rsidP="001B4672">
      <w:pPr>
        <w:pStyle w:val="NoSpacing"/>
      </w:pPr>
    </w:p>
    <w:p w:rsidR="00307EA3" w:rsidRDefault="00D35970" w:rsidP="00307EA3">
      <w:pPr>
        <w:pStyle w:val="NoSpacing"/>
      </w:pPr>
      <w:r>
        <w:t>/*</w:t>
      </w:r>
      <w:r w:rsidR="001B4672">
        <w:t xml:space="preserve">On a deeper look, the amount of compression achieved with the first and second data distributions is very high  extremely high; the data is reduced to in the lowest iteration 0.79% to 0.079% of the original data. However a lot of the real world data will not allow itself to be compressed that much. The second distribution was also </w:t>
      </w:r>
      <w:r>
        <w:t>*/</w:t>
      </w:r>
    </w:p>
    <w:p w:rsidR="007262BD" w:rsidRDefault="007262BD" w:rsidP="00307EA3">
      <w:pPr>
        <w:pStyle w:val="NoSpacing"/>
      </w:pPr>
    </w:p>
    <w:p w:rsidR="00B72ED3" w:rsidRDefault="00B72ED3" w:rsidP="00307EA3">
      <w:pPr>
        <w:pStyle w:val="NoSpacing"/>
      </w:pPr>
    </w:p>
    <w:p w:rsidR="00146D3E" w:rsidRDefault="00146D3E" w:rsidP="00146D3E">
      <w:pPr>
        <w:pStyle w:val="NoSpacing"/>
      </w:pPr>
      <w:r>
        <w:t xml:space="preserve">== </w:t>
      </w:r>
      <w:r w:rsidR="00DE4698">
        <w:t xml:space="preserve">Conclusions and </w:t>
      </w:r>
      <w:r>
        <w:t>Future work ==</w:t>
      </w:r>
    </w:p>
    <w:p w:rsidR="00146D3E" w:rsidRDefault="00146D3E" w:rsidP="00146D3E">
      <w:pPr>
        <w:pStyle w:val="NoSpacing"/>
      </w:pPr>
    </w:p>
    <w:p w:rsidR="00F14A05" w:rsidRDefault="00004506" w:rsidP="001E0560">
      <w:pPr>
        <w:pStyle w:val="NoSpacing"/>
      </w:pPr>
      <w:r>
        <w:t xml:space="preserve">From the results, it was determined that the performance of the algorithms depends mostly on the GPU used and its computability, the </w:t>
      </w:r>
      <w:r w:rsidR="001008FB">
        <w:t>level</w:t>
      </w:r>
      <w:r>
        <w:t xml:space="preserve"> of compression of the index, and the nature of the data being processed. </w:t>
      </w:r>
    </w:p>
    <w:p w:rsidR="00F14A05" w:rsidRDefault="001E0560" w:rsidP="005B227C">
      <w:pPr>
        <w:pStyle w:val="NoSpacing"/>
        <w:ind w:firstLine="720"/>
      </w:pPr>
      <w:r>
        <w:t>Overall the percentage of compression of the index is the most important</w:t>
      </w:r>
      <w:r w:rsidR="00F14A05">
        <w:t xml:space="preserve"> factor</w:t>
      </w:r>
      <w:r>
        <w:t xml:space="preserve"> to determine whether the index should be sent compressed and decompressed in the GPU, or uncompressed without </w:t>
      </w:r>
      <w:r w:rsidR="00553F22">
        <w:t>decompressing</w:t>
      </w:r>
      <w:r>
        <w:t>. In the tests performed</w:t>
      </w:r>
      <w:r w:rsidR="00553F22">
        <w:t>,</w:t>
      </w:r>
      <w:r>
        <w:t xml:space="preserve"> only sequences </w:t>
      </w:r>
      <w:r w:rsidR="00553F22">
        <w:t xml:space="preserve">with a compression size of 50% and lower of the original size were </w:t>
      </w:r>
      <w:r w:rsidR="00F14A05">
        <w:t>attempted</w:t>
      </w:r>
      <w:r w:rsidR="00553F22">
        <w:t xml:space="preserve">. </w:t>
      </w:r>
      <w:r w:rsidR="002D7F37">
        <w:t>U</w:t>
      </w:r>
      <w:r w:rsidR="00553F22">
        <w:t xml:space="preserve">nder these </w:t>
      </w:r>
      <w:r w:rsidR="00F14A05">
        <w:t xml:space="preserve">conditions </w:t>
      </w:r>
      <w:r w:rsidR="00553F22">
        <w:t xml:space="preserve">it was </w:t>
      </w:r>
      <w:r w:rsidR="002D7F37">
        <w:t xml:space="preserve">not convenient to send </w:t>
      </w:r>
      <w:r w:rsidR="00553F22">
        <w:t>the compressed index, and decompress it within the GPU</w:t>
      </w:r>
      <w:r w:rsidR="002D7F37">
        <w:t xml:space="preserve"> for cases where the attribute values of the index were characters or when using integers</w:t>
      </w:r>
      <w:r w:rsidR="00F14A05">
        <w:t xml:space="preserve"> with an</w:t>
      </w:r>
      <w:r w:rsidR="002D7F37">
        <w:t xml:space="preserve"> uncompressed size </w:t>
      </w:r>
      <w:r w:rsidR="00F14A05">
        <w:t>of ~176K (45150 elements) and below.</w:t>
      </w:r>
    </w:p>
    <w:p w:rsidR="00A0693C" w:rsidRDefault="00F14A05" w:rsidP="005B227C">
      <w:pPr>
        <w:pStyle w:val="NoSpacing"/>
        <w:ind w:firstLine="720"/>
      </w:pPr>
      <w:r>
        <w:t xml:space="preserve">The computability of the GPU allows for coalesced accesses for different access </w:t>
      </w:r>
      <w:r w:rsidR="00CD12A2">
        <w:t>patterns to global memory</w:t>
      </w:r>
      <w:r w:rsidR="00BE686A">
        <w:t xml:space="preserve">, which were encountered in some phases of the Load Balanced algorithm. </w:t>
      </w:r>
      <w:r w:rsidR="00CD12A2">
        <w:t xml:space="preserve">The greater number of cores and increased clockrate of this GPU allowed </w:t>
      </w:r>
      <w:r w:rsidR="00BE686A">
        <w:t>the decompression</w:t>
      </w:r>
      <w:r w:rsidR="00934DD1">
        <w:t xml:space="preserve"> </w:t>
      </w:r>
      <w:r w:rsidR="00BE686A">
        <w:t>algorithms to accelerate</w:t>
      </w:r>
      <w:r w:rsidR="00934DD1">
        <w:t xml:space="preserve"> in the performance tests</w:t>
      </w:r>
      <w:r w:rsidR="00CD12A2">
        <w:t>.</w:t>
      </w:r>
      <w:r w:rsidR="00B87168">
        <w:t xml:space="preserve"> However, both algorithms d</w:t>
      </w:r>
      <w:r w:rsidR="00236237">
        <w:t>o</w:t>
      </w:r>
      <w:r w:rsidR="00B87168">
        <w:t xml:space="preserve"> not take </w:t>
      </w:r>
      <w:r w:rsidR="00236237">
        <w:t xml:space="preserve">equally advantage </w:t>
      </w:r>
      <w:r w:rsidR="00B87168">
        <w:t xml:space="preserve">of the higher computability of the GPU. </w:t>
      </w:r>
      <w:r w:rsidR="00236237" w:rsidRPr="00236237">
        <w:t xml:space="preserve">The LU algorithm cannot </w:t>
      </w:r>
      <w:r w:rsidR="00236237">
        <w:t>take advantage of the greater number of cores when the number of elements is not varied enough as to launch a great number of threads. It also cannot take advantage of it when the repetitions are focused on a few single elements, as the threads handling those elements would be the only executing. T</w:t>
      </w:r>
      <w:r w:rsidR="00A0693C">
        <w:t>he load balanced algorithm</w:t>
      </w:r>
      <w:r w:rsidR="00236237">
        <w:t>, on the other hand is not affected by these other factors and all its phases distribute the work among all threads.</w:t>
      </w:r>
    </w:p>
    <w:p w:rsidR="00BE686A" w:rsidRDefault="00BE686A" w:rsidP="00F14A05">
      <w:pPr>
        <w:pStyle w:val="NoSpacing"/>
      </w:pPr>
    </w:p>
    <w:p w:rsidR="00AD4093" w:rsidRDefault="00BE686A" w:rsidP="00CD79B6">
      <w:pPr>
        <w:pStyle w:val="NoSpacing"/>
        <w:ind w:firstLine="720"/>
      </w:pPr>
      <w:r>
        <w:t xml:space="preserve">Finally, the nature of the data </w:t>
      </w:r>
      <w:r w:rsidR="005568E7">
        <w:t>refers to</w:t>
      </w:r>
      <w:r w:rsidR="00A0693C">
        <w:t xml:space="preserve"> both </w:t>
      </w:r>
      <w:r>
        <w:t xml:space="preserve">the </w:t>
      </w:r>
      <w:r w:rsidR="00193A7F">
        <w:t xml:space="preserve">way the data </w:t>
      </w:r>
      <w:r w:rsidR="00A0693C">
        <w:t>is</w:t>
      </w:r>
      <w:r w:rsidR="00193A7F">
        <w:t xml:space="preserve"> distributed </w:t>
      </w:r>
      <w:r>
        <w:t>and the data types of the attribute values</w:t>
      </w:r>
      <w:r w:rsidR="00193A7F">
        <w:t>. The size of the data type of the attribute value determines how much space is saved when compressing. In the case of characters, there would be no space saving</w:t>
      </w:r>
      <w:r w:rsidR="00A0693C">
        <w:t>s</w:t>
      </w:r>
      <w:r w:rsidR="00193A7F">
        <w:t xml:space="preserve"> when each character repeats </w:t>
      </w:r>
      <w:r w:rsidR="00A0693C">
        <w:t xml:space="preserve">itself </w:t>
      </w:r>
      <w:r w:rsidR="00193A7F">
        <w:t>five times or less</w:t>
      </w:r>
      <w:r w:rsidR="00A0693C">
        <w:t>. This is</w:t>
      </w:r>
      <w:r w:rsidR="00193A7F">
        <w:t xml:space="preserve"> because the integer necessary to specify the times it repeats would take four additional bytes. </w:t>
      </w:r>
      <w:r w:rsidR="00A0693C">
        <w:t>The data distribution also determines the compressibility of the index</w:t>
      </w:r>
      <w:r w:rsidR="00FA558C">
        <w:t>;</w:t>
      </w:r>
      <w:r w:rsidR="00366BF4">
        <w:t xml:space="preserve"> the more varied elements in the data the lesser the compression in a sorted index</w:t>
      </w:r>
      <w:r w:rsidR="00A0693C">
        <w:t xml:space="preserve">. </w:t>
      </w:r>
      <w:r w:rsidR="00366BF4">
        <w:t xml:space="preserve">The performance of the Load Balanced algorithm </w:t>
      </w:r>
      <w:r w:rsidR="006157B8">
        <w:t xml:space="preserve">was </w:t>
      </w:r>
      <w:r w:rsidR="00366BF4">
        <w:t xml:space="preserve">only </w:t>
      </w:r>
      <w:r w:rsidR="006157B8">
        <w:t xml:space="preserve">dependent </w:t>
      </w:r>
      <w:r w:rsidR="00366BF4">
        <w:t xml:space="preserve">on </w:t>
      </w:r>
      <w:r w:rsidR="006157B8">
        <w:t>it from this effect</w:t>
      </w:r>
      <w:r w:rsidR="00366BF4">
        <w:t xml:space="preserve">. In contrast, the Load Unbalanced </w:t>
      </w:r>
      <w:r w:rsidR="006157B8">
        <w:t>was also affected by the number of repetitions of each element. The greater the number of repetitions each element had the higher the workload of the threads writing the elements</w:t>
      </w:r>
      <w:r w:rsidR="00AD4093">
        <w:t xml:space="preserve"> and the more the performance gain was reduced for </w:t>
      </w:r>
      <w:r w:rsidR="00236237">
        <w:t>it</w:t>
      </w:r>
      <w:r w:rsidR="006157B8">
        <w:t>.</w:t>
      </w:r>
    </w:p>
    <w:p w:rsidR="00BE686A" w:rsidRDefault="00AD4093" w:rsidP="00485B42">
      <w:pPr>
        <w:pStyle w:val="NoSpacing"/>
      </w:pPr>
      <w:r>
        <w:t xml:space="preserve"> </w:t>
      </w:r>
    </w:p>
    <w:p w:rsidR="00BE686A" w:rsidRDefault="00BE686A" w:rsidP="001E0560">
      <w:pPr>
        <w:pStyle w:val="NoSpacing"/>
      </w:pPr>
    </w:p>
    <w:p w:rsidR="00F14A05" w:rsidRDefault="00620718" w:rsidP="00F14A05">
      <w:r>
        <w:t>/*</w:t>
      </w:r>
      <w:r w:rsidR="00F14A05">
        <w:t>The computability of the GPU helps arithmetic ratio by moving would-be memory operations to computational operations.</w:t>
      </w:r>
    </w:p>
    <w:p w:rsidR="001E0560" w:rsidRDefault="001E0560" w:rsidP="001E0560">
      <w:pPr>
        <w:pStyle w:val="NoSpacing"/>
      </w:pPr>
      <w:r>
        <w:t xml:space="preserve">also an important factor in performance that </w:t>
      </w:r>
    </w:p>
    <w:p w:rsidR="001E0560" w:rsidRDefault="001E0560" w:rsidP="00146D3E">
      <w:pPr>
        <w:pStyle w:val="NoSpacing"/>
      </w:pPr>
    </w:p>
    <w:p w:rsidR="00004506" w:rsidRDefault="001E0560" w:rsidP="00146D3E">
      <w:pPr>
        <w:pStyle w:val="NoSpacing"/>
      </w:pPr>
      <w:r>
        <w:t xml:space="preserve">The computability of the GPU allows for coalesced accesses for different access setups that may not be in sequential order. </w:t>
      </w:r>
      <w:r w:rsidR="00004506">
        <w:t>Both algorithms performed badly on the GPU with computability of 1.1, and performed well o</w:t>
      </w:r>
      <w:r w:rsidR="0099714B">
        <w:t>n the GPU with computability 1.3</w:t>
      </w:r>
      <w:r w:rsidR="00004506">
        <w:t xml:space="preserve">. </w:t>
      </w:r>
    </w:p>
    <w:p w:rsidR="00D258BC" w:rsidRDefault="00D258BC" w:rsidP="00146D3E">
      <w:pPr>
        <w:pStyle w:val="NoSpacing"/>
      </w:pPr>
    </w:p>
    <w:p w:rsidR="00DE4698" w:rsidRDefault="00D258BC" w:rsidP="00146D3E">
      <w:pPr>
        <w:pStyle w:val="NoSpacing"/>
      </w:pPr>
      <w:r>
        <w:t xml:space="preserve">The load balanced and unbalanced algorithms both are dependent on </w:t>
      </w:r>
      <w:r w:rsidR="00D5588B">
        <w:t>the level of compression of the projection index</w:t>
      </w:r>
      <w:r w:rsidR="001C7DFF">
        <w:t xml:space="preserve">. This problem </w:t>
      </w:r>
      <w:r>
        <w:t xml:space="preserve">is inherent </w:t>
      </w:r>
      <w:r w:rsidR="00DC53E8">
        <w:t>from</w:t>
      </w:r>
      <w:r>
        <w:t xml:space="preserve"> </w:t>
      </w:r>
      <w:r w:rsidR="004A4ABB">
        <w:t xml:space="preserve">the </w:t>
      </w:r>
      <w:r>
        <w:t>RLE</w:t>
      </w:r>
      <w:r w:rsidR="001C7DFF">
        <w:t xml:space="preserve"> compression scheme</w:t>
      </w:r>
      <w:r>
        <w:t>.</w:t>
      </w:r>
    </w:p>
    <w:p w:rsidR="00D258BC" w:rsidRDefault="00D258BC" w:rsidP="00146D3E">
      <w:pPr>
        <w:pStyle w:val="NoSpacing"/>
      </w:pPr>
    </w:p>
    <w:p w:rsidR="002A1906" w:rsidRDefault="00146D3E" w:rsidP="00146D3E">
      <w:pPr>
        <w:pStyle w:val="NoSpacing"/>
      </w:pPr>
      <w:r>
        <w:t xml:space="preserve">One possible avenue for future work is to compare the GPU's </w:t>
      </w:r>
      <w:r w:rsidR="00B40F14">
        <w:t>de</w:t>
      </w:r>
      <w:r w:rsidR="00233711">
        <w:t>compression against</w:t>
      </w:r>
      <w:r>
        <w:t xml:space="preserve"> the CPU, as it may not be a good algorithm for transferring </w:t>
      </w:r>
      <w:r w:rsidR="00233711">
        <w:t>an index</w:t>
      </w:r>
      <w:r>
        <w:t xml:space="preserve"> quickly i</w:t>
      </w:r>
      <w:r w:rsidR="00233711">
        <w:t xml:space="preserve">n the GPU, but it may be a good way to perform </w:t>
      </w:r>
      <w:r w:rsidR="0013274D">
        <w:t>de</w:t>
      </w:r>
      <w:r>
        <w:t xml:space="preserve">compression </w:t>
      </w:r>
      <w:r w:rsidR="00233711">
        <w:t>when using a GPU</w:t>
      </w:r>
      <w:r>
        <w:t xml:space="preserve">.  </w:t>
      </w:r>
    </w:p>
    <w:p w:rsidR="00741CE8" w:rsidRDefault="00741CE8" w:rsidP="00146D3E">
      <w:pPr>
        <w:pStyle w:val="NoSpacing"/>
      </w:pPr>
    </w:p>
    <w:p w:rsidR="00741CE8" w:rsidRDefault="00741CE8" w:rsidP="00741CE8">
      <w:pPr>
        <w:pStyle w:val="NoSpacing"/>
      </w:pPr>
      <w:r>
        <w:t>It may be noticed that one of the problems that was not addressed was the fact that it is possible to have a compressed index that will not fit in the GPUs memory once it is uncompressed within the GPU.</w:t>
      </w:r>
    </w:p>
    <w:p w:rsidR="00741CE8" w:rsidRDefault="00741CE8" w:rsidP="00146D3E">
      <w:pPr>
        <w:pStyle w:val="NoSpacing"/>
      </w:pPr>
    </w:p>
    <w:p w:rsidR="0004775B" w:rsidRDefault="0004775B" w:rsidP="00146D3E">
      <w:pPr>
        <w:pStyle w:val="NoSpacing"/>
      </w:pPr>
      <w:r>
        <w:t>/* Much analysis may still be done on the data as the percentage of */</w:t>
      </w:r>
    </w:p>
    <w:p w:rsidR="003C60E5" w:rsidRDefault="00037DEB" w:rsidP="003C60E5">
      <w:pPr>
        <w:pStyle w:val="NoSpacing"/>
      </w:pPr>
      <w:r>
        <w:t>/* There are other possible performance enhancements related to use of different memories */</w:t>
      </w:r>
    </w:p>
    <w:p w:rsidR="00F14A05" w:rsidRDefault="00F14A05" w:rsidP="003C60E5">
      <w:pPr>
        <w:pStyle w:val="NoSpacing"/>
      </w:pPr>
    </w:p>
    <w:p w:rsidR="00D02922" w:rsidRDefault="00D02922" w:rsidP="00D02922">
      <w:pPr>
        <w:pStyle w:val="NoSpacing"/>
      </w:pPr>
      <w:r>
        <w:t xml:space="preserve">To conclude the project a benchmark test will compare and find the cases where a compressed index can be more readily available to the GPU by uncompressing as opposed to loading it as an uncompressed index. </w:t>
      </w:r>
    </w:p>
    <w:p w:rsidR="003C60E5" w:rsidRDefault="003C60E5" w:rsidP="00146D3E">
      <w:pPr>
        <w:pStyle w:val="NoSpacing"/>
      </w:pPr>
    </w:p>
    <w:p w:rsidR="00D34548" w:rsidRDefault="00D34548" w:rsidP="00D34548">
      <w:pPr>
        <w:pStyle w:val="NoSpacing"/>
      </w:pPr>
      <w:r>
        <w:t xml:space="preserve">Both algorithms suffer mostly from the amount of time it takes to actually move a poorly compressed index from the CPU to the GPU, such as when an index has each element repeat only two times. This problem is inherent </w:t>
      </w:r>
      <w:r w:rsidR="007B26E2">
        <w:t>in</w:t>
      </w:r>
      <w:r>
        <w:t xml:space="preserve"> the data, as it is not always compressible under the RLE scheme and thus moving to the GPU and decompressing would be a waste of time. However there were good cases where compressing and decompressing the projection index proved to save time. </w:t>
      </w:r>
    </w:p>
    <w:p w:rsidR="001C7DFF" w:rsidRDefault="001C7DFF"/>
    <w:p w:rsidR="006222EA" w:rsidRDefault="006222EA" w:rsidP="006222EA">
      <w:pPr>
        <w:pStyle w:val="NoSpacing"/>
      </w:pPr>
      <w:r>
        <w:lastRenderedPageBreak/>
        <w:t>Overall, it was concluded that a change in data type of the attribute values of the projection index has an impact on the size of the uncompressed index, the compressibility of the index, and, as a consequence of the other, performance when using a decompression algorithm within the GPU.</w:t>
      </w:r>
    </w:p>
    <w:p w:rsidR="00BC0762" w:rsidRDefault="00BC0762"/>
    <w:p w:rsidR="00770C99" w:rsidRDefault="00770C99">
      <w:r>
        <w:t>It was determined from the results that the performance of the algorithms depends mostly on the GPU used and its computability, the percentage of compression of the projection index, and the nature of the data being processed</w:t>
      </w:r>
    </w:p>
    <w:p w:rsidR="006D6E35" w:rsidRDefault="006D6E35"/>
    <w:p w:rsidR="00F22068" w:rsidRDefault="006D6E35">
      <w:r>
        <w:t>Improvements in performance for these two algorithms were observed in both GPUs with computability of 1.1, the algorithm showed no signs of performance improvement for characters, mainly because of the number of cores and their clock rates were too small to compete with the speed of the GPU’s bus.</w:t>
      </w:r>
    </w:p>
    <w:p w:rsidR="00F22068" w:rsidRDefault="003F1F91">
      <w:r>
        <w:t>*/</w:t>
      </w:r>
    </w:p>
    <w:sectPr w:rsidR="00F22068"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46D3E"/>
    <w:rsid w:val="00000DAB"/>
    <w:rsid w:val="000012A0"/>
    <w:rsid w:val="00004506"/>
    <w:rsid w:val="00013F2E"/>
    <w:rsid w:val="000243BE"/>
    <w:rsid w:val="00036667"/>
    <w:rsid w:val="00037DEB"/>
    <w:rsid w:val="00041B76"/>
    <w:rsid w:val="0004360F"/>
    <w:rsid w:val="00044186"/>
    <w:rsid w:val="0004775B"/>
    <w:rsid w:val="00047D35"/>
    <w:rsid w:val="0005300C"/>
    <w:rsid w:val="00060441"/>
    <w:rsid w:val="000635A1"/>
    <w:rsid w:val="00071AB5"/>
    <w:rsid w:val="00075382"/>
    <w:rsid w:val="0009402B"/>
    <w:rsid w:val="00095410"/>
    <w:rsid w:val="00096941"/>
    <w:rsid w:val="0009774D"/>
    <w:rsid w:val="000A1731"/>
    <w:rsid w:val="000B2C64"/>
    <w:rsid w:val="000C5561"/>
    <w:rsid w:val="000D4F96"/>
    <w:rsid w:val="000F4790"/>
    <w:rsid w:val="000F6E83"/>
    <w:rsid w:val="001008FB"/>
    <w:rsid w:val="00106FAE"/>
    <w:rsid w:val="0011238D"/>
    <w:rsid w:val="00112DE9"/>
    <w:rsid w:val="00112EEE"/>
    <w:rsid w:val="00115172"/>
    <w:rsid w:val="0011624D"/>
    <w:rsid w:val="001273A6"/>
    <w:rsid w:val="001312BC"/>
    <w:rsid w:val="0013274D"/>
    <w:rsid w:val="00142211"/>
    <w:rsid w:val="00146D3E"/>
    <w:rsid w:val="00151EA6"/>
    <w:rsid w:val="00155B3A"/>
    <w:rsid w:val="00165FEA"/>
    <w:rsid w:val="00166415"/>
    <w:rsid w:val="00174581"/>
    <w:rsid w:val="00175037"/>
    <w:rsid w:val="00175C13"/>
    <w:rsid w:val="00176DBE"/>
    <w:rsid w:val="0018104A"/>
    <w:rsid w:val="00181817"/>
    <w:rsid w:val="001824C2"/>
    <w:rsid w:val="00184E42"/>
    <w:rsid w:val="0019279F"/>
    <w:rsid w:val="00193A7F"/>
    <w:rsid w:val="001B0DA1"/>
    <w:rsid w:val="001B28D7"/>
    <w:rsid w:val="001B2B0A"/>
    <w:rsid w:val="001B4672"/>
    <w:rsid w:val="001C7DFF"/>
    <w:rsid w:val="001D3F6F"/>
    <w:rsid w:val="001E0560"/>
    <w:rsid w:val="001E2BD5"/>
    <w:rsid w:val="001F1794"/>
    <w:rsid w:val="001F3368"/>
    <w:rsid w:val="00205B01"/>
    <w:rsid w:val="00211363"/>
    <w:rsid w:val="002151FF"/>
    <w:rsid w:val="00215DF6"/>
    <w:rsid w:val="00223207"/>
    <w:rsid w:val="0022536F"/>
    <w:rsid w:val="00226649"/>
    <w:rsid w:val="00227AE0"/>
    <w:rsid w:val="00231B71"/>
    <w:rsid w:val="00233711"/>
    <w:rsid w:val="00236237"/>
    <w:rsid w:val="002511FD"/>
    <w:rsid w:val="00252EE6"/>
    <w:rsid w:val="002538A9"/>
    <w:rsid w:val="00254779"/>
    <w:rsid w:val="002548D9"/>
    <w:rsid w:val="00256F18"/>
    <w:rsid w:val="00257F66"/>
    <w:rsid w:val="00273B9E"/>
    <w:rsid w:val="00276CF5"/>
    <w:rsid w:val="002813E6"/>
    <w:rsid w:val="00282210"/>
    <w:rsid w:val="00284DF1"/>
    <w:rsid w:val="00293DF9"/>
    <w:rsid w:val="00296F7E"/>
    <w:rsid w:val="002A115E"/>
    <w:rsid w:val="002A1906"/>
    <w:rsid w:val="002B1972"/>
    <w:rsid w:val="002B744B"/>
    <w:rsid w:val="002C183A"/>
    <w:rsid w:val="002C5CAC"/>
    <w:rsid w:val="002D1458"/>
    <w:rsid w:val="002D4783"/>
    <w:rsid w:val="002D61A8"/>
    <w:rsid w:val="002D7F37"/>
    <w:rsid w:val="002F4162"/>
    <w:rsid w:val="00302170"/>
    <w:rsid w:val="00307EA3"/>
    <w:rsid w:val="003119B8"/>
    <w:rsid w:val="00320889"/>
    <w:rsid w:val="00324BCB"/>
    <w:rsid w:val="003259D5"/>
    <w:rsid w:val="003262C1"/>
    <w:rsid w:val="003262E7"/>
    <w:rsid w:val="00340326"/>
    <w:rsid w:val="0034702F"/>
    <w:rsid w:val="00352138"/>
    <w:rsid w:val="00354237"/>
    <w:rsid w:val="00356EBE"/>
    <w:rsid w:val="00366BF4"/>
    <w:rsid w:val="003708A4"/>
    <w:rsid w:val="00372B1D"/>
    <w:rsid w:val="00380F94"/>
    <w:rsid w:val="00392068"/>
    <w:rsid w:val="003A12AF"/>
    <w:rsid w:val="003B05D0"/>
    <w:rsid w:val="003B1789"/>
    <w:rsid w:val="003B5E15"/>
    <w:rsid w:val="003B6FC8"/>
    <w:rsid w:val="003C60E5"/>
    <w:rsid w:val="003D1490"/>
    <w:rsid w:val="003D54A9"/>
    <w:rsid w:val="003E2C45"/>
    <w:rsid w:val="003E5BD6"/>
    <w:rsid w:val="003F1F91"/>
    <w:rsid w:val="003F1FA8"/>
    <w:rsid w:val="003F40BE"/>
    <w:rsid w:val="003F7252"/>
    <w:rsid w:val="00401365"/>
    <w:rsid w:val="00401D60"/>
    <w:rsid w:val="00402C25"/>
    <w:rsid w:val="004043DF"/>
    <w:rsid w:val="0040618A"/>
    <w:rsid w:val="004255A3"/>
    <w:rsid w:val="00435699"/>
    <w:rsid w:val="00461156"/>
    <w:rsid w:val="00485B42"/>
    <w:rsid w:val="00486084"/>
    <w:rsid w:val="00492B8D"/>
    <w:rsid w:val="004A2D4A"/>
    <w:rsid w:val="004A3ED2"/>
    <w:rsid w:val="004A4ABB"/>
    <w:rsid w:val="004A692D"/>
    <w:rsid w:val="004A7BDB"/>
    <w:rsid w:val="004B34F9"/>
    <w:rsid w:val="004B49C6"/>
    <w:rsid w:val="004C4CFD"/>
    <w:rsid w:val="004D122B"/>
    <w:rsid w:val="004D70D5"/>
    <w:rsid w:val="004D71C7"/>
    <w:rsid w:val="004E415D"/>
    <w:rsid w:val="004F00E3"/>
    <w:rsid w:val="004F7DDB"/>
    <w:rsid w:val="00501117"/>
    <w:rsid w:val="00504DCD"/>
    <w:rsid w:val="00505020"/>
    <w:rsid w:val="00516333"/>
    <w:rsid w:val="00524239"/>
    <w:rsid w:val="00527F57"/>
    <w:rsid w:val="00536BE5"/>
    <w:rsid w:val="00545287"/>
    <w:rsid w:val="005530DD"/>
    <w:rsid w:val="00553480"/>
    <w:rsid w:val="00553F22"/>
    <w:rsid w:val="0055445F"/>
    <w:rsid w:val="00555B5B"/>
    <w:rsid w:val="005568E7"/>
    <w:rsid w:val="00576E52"/>
    <w:rsid w:val="00583986"/>
    <w:rsid w:val="00583CCC"/>
    <w:rsid w:val="005943EE"/>
    <w:rsid w:val="005A5616"/>
    <w:rsid w:val="005A6B3E"/>
    <w:rsid w:val="005B227C"/>
    <w:rsid w:val="005B5DD8"/>
    <w:rsid w:val="005C55DB"/>
    <w:rsid w:val="005D6F01"/>
    <w:rsid w:val="005E7D47"/>
    <w:rsid w:val="005E7FA0"/>
    <w:rsid w:val="005F6D94"/>
    <w:rsid w:val="005F7C2F"/>
    <w:rsid w:val="00606450"/>
    <w:rsid w:val="006157B8"/>
    <w:rsid w:val="00616B2C"/>
    <w:rsid w:val="00620718"/>
    <w:rsid w:val="006222EA"/>
    <w:rsid w:val="0062314F"/>
    <w:rsid w:val="00624431"/>
    <w:rsid w:val="006320B0"/>
    <w:rsid w:val="00645982"/>
    <w:rsid w:val="00673506"/>
    <w:rsid w:val="00685ED6"/>
    <w:rsid w:val="0068636C"/>
    <w:rsid w:val="00690C65"/>
    <w:rsid w:val="006945DD"/>
    <w:rsid w:val="00694DB5"/>
    <w:rsid w:val="006A24C3"/>
    <w:rsid w:val="006B22E3"/>
    <w:rsid w:val="006B413D"/>
    <w:rsid w:val="006B748D"/>
    <w:rsid w:val="006D0906"/>
    <w:rsid w:val="006D2573"/>
    <w:rsid w:val="006D3A64"/>
    <w:rsid w:val="006D582C"/>
    <w:rsid w:val="006D6E35"/>
    <w:rsid w:val="006E139F"/>
    <w:rsid w:val="006E22DF"/>
    <w:rsid w:val="006E463C"/>
    <w:rsid w:val="006E4E0A"/>
    <w:rsid w:val="006F284C"/>
    <w:rsid w:val="006F56C7"/>
    <w:rsid w:val="00701583"/>
    <w:rsid w:val="00712FF5"/>
    <w:rsid w:val="0072013C"/>
    <w:rsid w:val="00720E52"/>
    <w:rsid w:val="007211A6"/>
    <w:rsid w:val="007228BD"/>
    <w:rsid w:val="00723803"/>
    <w:rsid w:val="007262BD"/>
    <w:rsid w:val="0072795C"/>
    <w:rsid w:val="0073115D"/>
    <w:rsid w:val="0073334F"/>
    <w:rsid w:val="00737D52"/>
    <w:rsid w:val="00741CE8"/>
    <w:rsid w:val="00745E8E"/>
    <w:rsid w:val="00750622"/>
    <w:rsid w:val="0075382B"/>
    <w:rsid w:val="007608AC"/>
    <w:rsid w:val="00770C99"/>
    <w:rsid w:val="00777CCA"/>
    <w:rsid w:val="00791E59"/>
    <w:rsid w:val="007A22DC"/>
    <w:rsid w:val="007A301A"/>
    <w:rsid w:val="007B26E2"/>
    <w:rsid w:val="007B31E0"/>
    <w:rsid w:val="007C0830"/>
    <w:rsid w:val="007D0228"/>
    <w:rsid w:val="007D11C1"/>
    <w:rsid w:val="007D7D07"/>
    <w:rsid w:val="007E7BE8"/>
    <w:rsid w:val="007F1613"/>
    <w:rsid w:val="007F64FA"/>
    <w:rsid w:val="00807627"/>
    <w:rsid w:val="00807CDD"/>
    <w:rsid w:val="00824306"/>
    <w:rsid w:val="008253C7"/>
    <w:rsid w:val="00827078"/>
    <w:rsid w:val="008356CE"/>
    <w:rsid w:val="008367C5"/>
    <w:rsid w:val="00837207"/>
    <w:rsid w:val="00846914"/>
    <w:rsid w:val="00847ABC"/>
    <w:rsid w:val="00850752"/>
    <w:rsid w:val="0085429B"/>
    <w:rsid w:val="008612F0"/>
    <w:rsid w:val="008615FC"/>
    <w:rsid w:val="008A118D"/>
    <w:rsid w:val="008A3EF4"/>
    <w:rsid w:val="008B3750"/>
    <w:rsid w:val="008D7154"/>
    <w:rsid w:val="008F1C9C"/>
    <w:rsid w:val="008F36D3"/>
    <w:rsid w:val="008F3C98"/>
    <w:rsid w:val="008F618C"/>
    <w:rsid w:val="008F763C"/>
    <w:rsid w:val="00907B98"/>
    <w:rsid w:val="00913546"/>
    <w:rsid w:val="0091391D"/>
    <w:rsid w:val="009154FC"/>
    <w:rsid w:val="00925B4F"/>
    <w:rsid w:val="00931927"/>
    <w:rsid w:val="00932B29"/>
    <w:rsid w:val="00934DD1"/>
    <w:rsid w:val="00941DFA"/>
    <w:rsid w:val="00950231"/>
    <w:rsid w:val="0095248A"/>
    <w:rsid w:val="00952B40"/>
    <w:rsid w:val="00952E59"/>
    <w:rsid w:val="00953B38"/>
    <w:rsid w:val="00962FAD"/>
    <w:rsid w:val="00967404"/>
    <w:rsid w:val="009678E2"/>
    <w:rsid w:val="00981B31"/>
    <w:rsid w:val="009869F6"/>
    <w:rsid w:val="0098737B"/>
    <w:rsid w:val="0099714B"/>
    <w:rsid w:val="009C0E04"/>
    <w:rsid w:val="009C1917"/>
    <w:rsid w:val="009C2AE5"/>
    <w:rsid w:val="009C435C"/>
    <w:rsid w:val="009C4D65"/>
    <w:rsid w:val="009C57F1"/>
    <w:rsid w:val="009E2B10"/>
    <w:rsid w:val="009E3361"/>
    <w:rsid w:val="009E3965"/>
    <w:rsid w:val="00A00B51"/>
    <w:rsid w:val="00A00BA2"/>
    <w:rsid w:val="00A0693C"/>
    <w:rsid w:val="00A139F1"/>
    <w:rsid w:val="00A13C24"/>
    <w:rsid w:val="00A14D1E"/>
    <w:rsid w:val="00A1770F"/>
    <w:rsid w:val="00A23762"/>
    <w:rsid w:val="00A4213B"/>
    <w:rsid w:val="00A524E0"/>
    <w:rsid w:val="00A5686F"/>
    <w:rsid w:val="00A628C3"/>
    <w:rsid w:val="00A63519"/>
    <w:rsid w:val="00A66357"/>
    <w:rsid w:val="00A80D0A"/>
    <w:rsid w:val="00A81A29"/>
    <w:rsid w:val="00AB1DA5"/>
    <w:rsid w:val="00AB275C"/>
    <w:rsid w:val="00AB533A"/>
    <w:rsid w:val="00AC7089"/>
    <w:rsid w:val="00AC72D5"/>
    <w:rsid w:val="00AD0391"/>
    <w:rsid w:val="00AD14CC"/>
    <w:rsid w:val="00AD4093"/>
    <w:rsid w:val="00AE68A9"/>
    <w:rsid w:val="00AE7200"/>
    <w:rsid w:val="00AF29B7"/>
    <w:rsid w:val="00AF7F40"/>
    <w:rsid w:val="00B01EF3"/>
    <w:rsid w:val="00B06F17"/>
    <w:rsid w:val="00B24959"/>
    <w:rsid w:val="00B24A61"/>
    <w:rsid w:val="00B26641"/>
    <w:rsid w:val="00B26862"/>
    <w:rsid w:val="00B37D1B"/>
    <w:rsid w:val="00B40F14"/>
    <w:rsid w:val="00B532B7"/>
    <w:rsid w:val="00B65E84"/>
    <w:rsid w:val="00B72D0A"/>
    <w:rsid w:val="00B72ED3"/>
    <w:rsid w:val="00B7335D"/>
    <w:rsid w:val="00B87168"/>
    <w:rsid w:val="00B87822"/>
    <w:rsid w:val="00B87C19"/>
    <w:rsid w:val="00BB2C85"/>
    <w:rsid w:val="00BC0762"/>
    <w:rsid w:val="00BC3E30"/>
    <w:rsid w:val="00BC439B"/>
    <w:rsid w:val="00BC4CE1"/>
    <w:rsid w:val="00BC6A0C"/>
    <w:rsid w:val="00BC71A0"/>
    <w:rsid w:val="00BD098F"/>
    <w:rsid w:val="00BD34F1"/>
    <w:rsid w:val="00BD5BD1"/>
    <w:rsid w:val="00BD64F1"/>
    <w:rsid w:val="00BE2BBD"/>
    <w:rsid w:val="00BE686A"/>
    <w:rsid w:val="00BE6F92"/>
    <w:rsid w:val="00BF024B"/>
    <w:rsid w:val="00BF264C"/>
    <w:rsid w:val="00BF764F"/>
    <w:rsid w:val="00C004C8"/>
    <w:rsid w:val="00C00805"/>
    <w:rsid w:val="00C02420"/>
    <w:rsid w:val="00C04F71"/>
    <w:rsid w:val="00C23F14"/>
    <w:rsid w:val="00C259FB"/>
    <w:rsid w:val="00C36456"/>
    <w:rsid w:val="00C37023"/>
    <w:rsid w:val="00C4208A"/>
    <w:rsid w:val="00C42BA1"/>
    <w:rsid w:val="00C43D2E"/>
    <w:rsid w:val="00C43FFA"/>
    <w:rsid w:val="00C515F5"/>
    <w:rsid w:val="00C518CF"/>
    <w:rsid w:val="00C5537A"/>
    <w:rsid w:val="00C5676E"/>
    <w:rsid w:val="00C61F36"/>
    <w:rsid w:val="00C63D03"/>
    <w:rsid w:val="00C64A75"/>
    <w:rsid w:val="00C6592E"/>
    <w:rsid w:val="00C65CE6"/>
    <w:rsid w:val="00C7249C"/>
    <w:rsid w:val="00C76084"/>
    <w:rsid w:val="00C80B67"/>
    <w:rsid w:val="00C818D6"/>
    <w:rsid w:val="00C8441F"/>
    <w:rsid w:val="00C865D8"/>
    <w:rsid w:val="00C87FC6"/>
    <w:rsid w:val="00C90297"/>
    <w:rsid w:val="00C97ECF"/>
    <w:rsid w:val="00CA6A63"/>
    <w:rsid w:val="00CB12A0"/>
    <w:rsid w:val="00CB3459"/>
    <w:rsid w:val="00CB388B"/>
    <w:rsid w:val="00CB5372"/>
    <w:rsid w:val="00CB764A"/>
    <w:rsid w:val="00CB7B74"/>
    <w:rsid w:val="00CD12A2"/>
    <w:rsid w:val="00CD26D3"/>
    <w:rsid w:val="00CD79B6"/>
    <w:rsid w:val="00CE0227"/>
    <w:rsid w:val="00CE4D2F"/>
    <w:rsid w:val="00CE77E4"/>
    <w:rsid w:val="00CF0E62"/>
    <w:rsid w:val="00CF259F"/>
    <w:rsid w:val="00CF7200"/>
    <w:rsid w:val="00D02922"/>
    <w:rsid w:val="00D045E5"/>
    <w:rsid w:val="00D05039"/>
    <w:rsid w:val="00D11760"/>
    <w:rsid w:val="00D137DC"/>
    <w:rsid w:val="00D16B38"/>
    <w:rsid w:val="00D258BC"/>
    <w:rsid w:val="00D34548"/>
    <w:rsid w:val="00D35970"/>
    <w:rsid w:val="00D44A67"/>
    <w:rsid w:val="00D47569"/>
    <w:rsid w:val="00D5069C"/>
    <w:rsid w:val="00D5588B"/>
    <w:rsid w:val="00D61C44"/>
    <w:rsid w:val="00D74E0D"/>
    <w:rsid w:val="00D80C40"/>
    <w:rsid w:val="00D87E52"/>
    <w:rsid w:val="00D96B6C"/>
    <w:rsid w:val="00DA4E8D"/>
    <w:rsid w:val="00DB679E"/>
    <w:rsid w:val="00DC00D2"/>
    <w:rsid w:val="00DC047E"/>
    <w:rsid w:val="00DC53E8"/>
    <w:rsid w:val="00DD0D3D"/>
    <w:rsid w:val="00DD5A7F"/>
    <w:rsid w:val="00DD61A5"/>
    <w:rsid w:val="00DD7E21"/>
    <w:rsid w:val="00DE3C86"/>
    <w:rsid w:val="00DE4698"/>
    <w:rsid w:val="00E0089F"/>
    <w:rsid w:val="00E00D57"/>
    <w:rsid w:val="00E075F2"/>
    <w:rsid w:val="00E12DFF"/>
    <w:rsid w:val="00E140F3"/>
    <w:rsid w:val="00E1539A"/>
    <w:rsid w:val="00E33B62"/>
    <w:rsid w:val="00E343EE"/>
    <w:rsid w:val="00E44B2C"/>
    <w:rsid w:val="00E47AFD"/>
    <w:rsid w:val="00E53BC9"/>
    <w:rsid w:val="00E639DF"/>
    <w:rsid w:val="00E66467"/>
    <w:rsid w:val="00E67467"/>
    <w:rsid w:val="00E70F13"/>
    <w:rsid w:val="00E76026"/>
    <w:rsid w:val="00E8286B"/>
    <w:rsid w:val="00EA2F65"/>
    <w:rsid w:val="00EB04CA"/>
    <w:rsid w:val="00EB3450"/>
    <w:rsid w:val="00ED7AB4"/>
    <w:rsid w:val="00EE1D3C"/>
    <w:rsid w:val="00EE6AAE"/>
    <w:rsid w:val="00F01CD2"/>
    <w:rsid w:val="00F14A05"/>
    <w:rsid w:val="00F15068"/>
    <w:rsid w:val="00F22068"/>
    <w:rsid w:val="00F26270"/>
    <w:rsid w:val="00F26403"/>
    <w:rsid w:val="00F32C1B"/>
    <w:rsid w:val="00F32E1F"/>
    <w:rsid w:val="00F35B26"/>
    <w:rsid w:val="00F46010"/>
    <w:rsid w:val="00F468BB"/>
    <w:rsid w:val="00F47293"/>
    <w:rsid w:val="00F47FF2"/>
    <w:rsid w:val="00F50920"/>
    <w:rsid w:val="00F5184F"/>
    <w:rsid w:val="00F51A3E"/>
    <w:rsid w:val="00F5234F"/>
    <w:rsid w:val="00F55C6D"/>
    <w:rsid w:val="00F63D7C"/>
    <w:rsid w:val="00F64487"/>
    <w:rsid w:val="00F805B8"/>
    <w:rsid w:val="00F93592"/>
    <w:rsid w:val="00F942BB"/>
    <w:rsid w:val="00F947FA"/>
    <w:rsid w:val="00FA357D"/>
    <w:rsid w:val="00FA558C"/>
    <w:rsid w:val="00FB4985"/>
    <w:rsid w:val="00FB6FFF"/>
    <w:rsid w:val="00FC0212"/>
    <w:rsid w:val="00FC069B"/>
    <w:rsid w:val="00FC29CE"/>
    <w:rsid w:val="00FC4210"/>
    <w:rsid w:val="00FC76D7"/>
    <w:rsid w:val="00FE18B8"/>
    <w:rsid w:val="00FE3F01"/>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 w:type="paragraph" w:styleId="Revision">
    <w:name w:val="Revision"/>
    <w:hidden/>
    <w:uiPriority w:val="99"/>
    <w:semiHidden/>
    <w:rsid w:val="00AD0391"/>
    <w:pPr>
      <w:spacing w:after="0" w:line="240" w:lineRule="auto"/>
    </w:pPr>
  </w:style>
  <w:style w:type="paragraph" w:customStyle="1" w:styleId="IEEEParagraph">
    <w:name w:val="IEEE Paragraph"/>
    <w:basedOn w:val="Normal"/>
    <w:link w:val="IEEEParagraphChar"/>
    <w:rsid w:val="00745E8E"/>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745E8E"/>
    <w:rPr>
      <w:rFonts w:ascii="Times New Roman" w:eastAsia="SimSun" w:hAnsi="Times New Roman" w:cs="Times New Roman"/>
      <w:sz w:val="20"/>
      <w:szCs w:val="24"/>
      <w:lang w:val="en-AU" w:eastAsia="zh-CN"/>
    </w:rPr>
  </w:style>
</w:styles>
</file>

<file path=word/webSettings.xml><?xml version="1.0" encoding="utf-8"?>
<w:webSettings xmlns:r="http://schemas.openxmlformats.org/officeDocument/2006/relationships" xmlns:w="http://schemas.openxmlformats.org/wordprocessingml/2006/main">
  <w:divs>
    <w:div w:id="150220717">
      <w:bodyDiv w:val="1"/>
      <w:marLeft w:val="0"/>
      <w:marRight w:val="0"/>
      <w:marTop w:val="0"/>
      <w:marBottom w:val="0"/>
      <w:divBdr>
        <w:top w:val="none" w:sz="0" w:space="0" w:color="auto"/>
        <w:left w:val="none" w:sz="0" w:space="0" w:color="auto"/>
        <w:bottom w:val="none" w:sz="0" w:space="0" w:color="auto"/>
        <w:right w:val="none" w:sz="0" w:space="0" w:color="auto"/>
      </w:divBdr>
      <w:divsChild>
        <w:div w:id="1563561285">
          <w:marLeft w:val="0"/>
          <w:marRight w:val="0"/>
          <w:marTop w:val="0"/>
          <w:marBottom w:val="0"/>
          <w:divBdr>
            <w:top w:val="none" w:sz="0" w:space="0" w:color="auto"/>
            <w:left w:val="none" w:sz="0" w:space="0" w:color="auto"/>
            <w:bottom w:val="none" w:sz="0" w:space="0" w:color="auto"/>
            <w:right w:val="none" w:sz="0" w:space="0" w:color="auto"/>
          </w:divBdr>
        </w:div>
      </w:divsChild>
    </w:div>
    <w:div w:id="199100004">
      <w:bodyDiv w:val="1"/>
      <w:marLeft w:val="0"/>
      <w:marRight w:val="0"/>
      <w:marTop w:val="0"/>
      <w:marBottom w:val="0"/>
      <w:divBdr>
        <w:top w:val="none" w:sz="0" w:space="0" w:color="auto"/>
        <w:left w:val="none" w:sz="0" w:space="0" w:color="auto"/>
        <w:bottom w:val="none" w:sz="0" w:space="0" w:color="auto"/>
        <w:right w:val="none" w:sz="0" w:space="0" w:color="auto"/>
      </w:divBdr>
    </w:div>
    <w:div w:id="209655782">
      <w:bodyDiv w:val="1"/>
      <w:marLeft w:val="0"/>
      <w:marRight w:val="0"/>
      <w:marTop w:val="0"/>
      <w:marBottom w:val="0"/>
      <w:divBdr>
        <w:top w:val="none" w:sz="0" w:space="0" w:color="auto"/>
        <w:left w:val="none" w:sz="0" w:space="0" w:color="auto"/>
        <w:bottom w:val="none" w:sz="0" w:space="0" w:color="auto"/>
        <w:right w:val="none" w:sz="0" w:space="0" w:color="auto"/>
      </w:divBdr>
    </w:div>
    <w:div w:id="223029812">
      <w:bodyDiv w:val="1"/>
      <w:marLeft w:val="0"/>
      <w:marRight w:val="0"/>
      <w:marTop w:val="0"/>
      <w:marBottom w:val="0"/>
      <w:divBdr>
        <w:top w:val="none" w:sz="0" w:space="0" w:color="auto"/>
        <w:left w:val="none" w:sz="0" w:space="0" w:color="auto"/>
        <w:bottom w:val="none" w:sz="0" w:space="0" w:color="auto"/>
        <w:right w:val="none" w:sz="0" w:space="0" w:color="auto"/>
      </w:divBdr>
    </w:div>
    <w:div w:id="235870499">
      <w:bodyDiv w:val="1"/>
      <w:marLeft w:val="0"/>
      <w:marRight w:val="0"/>
      <w:marTop w:val="0"/>
      <w:marBottom w:val="0"/>
      <w:divBdr>
        <w:top w:val="none" w:sz="0" w:space="0" w:color="auto"/>
        <w:left w:val="none" w:sz="0" w:space="0" w:color="auto"/>
        <w:bottom w:val="none" w:sz="0" w:space="0" w:color="auto"/>
        <w:right w:val="none" w:sz="0" w:space="0" w:color="auto"/>
      </w:divBdr>
    </w:div>
    <w:div w:id="271479814">
      <w:bodyDiv w:val="1"/>
      <w:marLeft w:val="0"/>
      <w:marRight w:val="0"/>
      <w:marTop w:val="0"/>
      <w:marBottom w:val="0"/>
      <w:divBdr>
        <w:top w:val="none" w:sz="0" w:space="0" w:color="auto"/>
        <w:left w:val="none" w:sz="0" w:space="0" w:color="auto"/>
        <w:bottom w:val="none" w:sz="0" w:space="0" w:color="auto"/>
        <w:right w:val="none" w:sz="0" w:space="0" w:color="auto"/>
      </w:divBdr>
    </w:div>
    <w:div w:id="532503911">
      <w:bodyDiv w:val="1"/>
      <w:marLeft w:val="0"/>
      <w:marRight w:val="0"/>
      <w:marTop w:val="0"/>
      <w:marBottom w:val="0"/>
      <w:divBdr>
        <w:top w:val="none" w:sz="0" w:space="0" w:color="auto"/>
        <w:left w:val="none" w:sz="0" w:space="0" w:color="auto"/>
        <w:bottom w:val="none" w:sz="0" w:space="0" w:color="auto"/>
        <w:right w:val="none" w:sz="0" w:space="0" w:color="auto"/>
      </w:divBdr>
    </w:div>
    <w:div w:id="682249600">
      <w:bodyDiv w:val="1"/>
      <w:marLeft w:val="0"/>
      <w:marRight w:val="0"/>
      <w:marTop w:val="0"/>
      <w:marBottom w:val="0"/>
      <w:divBdr>
        <w:top w:val="none" w:sz="0" w:space="0" w:color="auto"/>
        <w:left w:val="none" w:sz="0" w:space="0" w:color="auto"/>
        <w:bottom w:val="none" w:sz="0" w:space="0" w:color="auto"/>
        <w:right w:val="none" w:sz="0" w:space="0" w:color="auto"/>
      </w:divBdr>
    </w:div>
    <w:div w:id="714546804">
      <w:bodyDiv w:val="1"/>
      <w:marLeft w:val="0"/>
      <w:marRight w:val="0"/>
      <w:marTop w:val="0"/>
      <w:marBottom w:val="0"/>
      <w:divBdr>
        <w:top w:val="none" w:sz="0" w:space="0" w:color="auto"/>
        <w:left w:val="none" w:sz="0" w:space="0" w:color="auto"/>
        <w:bottom w:val="none" w:sz="0" w:space="0" w:color="auto"/>
        <w:right w:val="none" w:sz="0" w:space="0" w:color="auto"/>
      </w:divBdr>
    </w:div>
    <w:div w:id="834339019">
      <w:bodyDiv w:val="1"/>
      <w:marLeft w:val="0"/>
      <w:marRight w:val="0"/>
      <w:marTop w:val="0"/>
      <w:marBottom w:val="0"/>
      <w:divBdr>
        <w:top w:val="none" w:sz="0" w:space="0" w:color="auto"/>
        <w:left w:val="none" w:sz="0" w:space="0" w:color="auto"/>
        <w:bottom w:val="none" w:sz="0" w:space="0" w:color="auto"/>
        <w:right w:val="none" w:sz="0" w:space="0" w:color="auto"/>
      </w:divBdr>
    </w:div>
    <w:div w:id="1014724999">
      <w:bodyDiv w:val="1"/>
      <w:marLeft w:val="0"/>
      <w:marRight w:val="0"/>
      <w:marTop w:val="0"/>
      <w:marBottom w:val="0"/>
      <w:divBdr>
        <w:top w:val="none" w:sz="0" w:space="0" w:color="auto"/>
        <w:left w:val="none" w:sz="0" w:space="0" w:color="auto"/>
        <w:bottom w:val="none" w:sz="0" w:space="0" w:color="auto"/>
        <w:right w:val="none" w:sz="0" w:space="0" w:color="auto"/>
      </w:divBdr>
    </w:div>
    <w:div w:id="1354649749">
      <w:bodyDiv w:val="1"/>
      <w:marLeft w:val="0"/>
      <w:marRight w:val="0"/>
      <w:marTop w:val="0"/>
      <w:marBottom w:val="0"/>
      <w:divBdr>
        <w:top w:val="none" w:sz="0" w:space="0" w:color="auto"/>
        <w:left w:val="none" w:sz="0" w:space="0" w:color="auto"/>
        <w:bottom w:val="none" w:sz="0" w:space="0" w:color="auto"/>
        <w:right w:val="none" w:sz="0" w:space="0" w:color="auto"/>
      </w:divBdr>
    </w:div>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 w:id="1627587252">
      <w:bodyDiv w:val="1"/>
      <w:marLeft w:val="0"/>
      <w:marRight w:val="0"/>
      <w:marTop w:val="0"/>
      <w:marBottom w:val="0"/>
      <w:divBdr>
        <w:top w:val="none" w:sz="0" w:space="0" w:color="auto"/>
        <w:left w:val="none" w:sz="0" w:space="0" w:color="auto"/>
        <w:bottom w:val="none" w:sz="0" w:space="0" w:color="auto"/>
        <w:right w:val="none" w:sz="0" w:space="0" w:color="auto"/>
      </w:divBdr>
    </w:div>
    <w:div w:id="2056853297">
      <w:bodyDiv w:val="1"/>
      <w:marLeft w:val="0"/>
      <w:marRight w:val="0"/>
      <w:marTop w:val="0"/>
      <w:marBottom w:val="0"/>
      <w:divBdr>
        <w:top w:val="none" w:sz="0" w:space="0" w:color="auto"/>
        <w:left w:val="none" w:sz="0" w:space="0" w:color="auto"/>
        <w:bottom w:val="none" w:sz="0" w:space="0" w:color="auto"/>
        <w:right w:val="none" w:sz="0" w:space="0" w:color="auto"/>
      </w:divBdr>
      <w:divsChild>
        <w:div w:id="1219780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package" Target="embeddings/Hoja_de_c_lculo_de_Microsoft_Office_Excel2.xlsx"/><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package" Target="embeddings/Hoja_de_c_lculo_de_Microsoft_Office_Excel1.xlsx"/><Relationship Id="rId42" Type="http://schemas.openxmlformats.org/officeDocument/2006/relationships/package" Target="embeddings/Hoja_de_c_lculo_de_Microsoft_Office_Excel3.xlsx"/><Relationship Id="rId47" Type="http://schemas.openxmlformats.org/officeDocument/2006/relationships/image" Target="media/image33.emf"/><Relationship Id="rId50" Type="http://schemas.openxmlformats.org/officeDocument/2006/relationships/package" Target="embeddings/Hoja_de_c_lculo_de_Microsoft_Office_Excel6.xlsx"/><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38" Type="http://schemas.openxmlformats.org/officeDocument/2006/relationships/image" Target="media/image30.emf"/><Relationship Id="rId46"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chart" Target="charts/chart3.xml"/><Relationship Id="rId40" Type="http://schemas.openxmlformats.org/officeDocument/2006/relationships/chart" Target="charts/chart4.xml"/><Relationship Id="rId45" Type="http://schemas.openxmlformats.org/officeDocument/2006/relationships/chart" Target="charts/chart5.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chart" Target="charts/chart2.xml"/><Relationship Id="rId49" Type="http://schemas.openxmlformats.org/officeDocument/2006/relationships/image" Target="media/image34.emf"/><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package" Target="embeddings/Hoja_de_c_lculo_de_Microsoft_Office_Excel4.xlsx"/><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chart" Target="charts/chart1.xml"/><Relationship Id="rId43" Type="http://schemas.openxmlformats.org/officeDocument/2006/relationships/image" Target="media/image32.emf"/><Relationship Id="rId48" Type="http://schemas.openxmlformats.org/officeDocument/2006/relationships/package" Target="embeddings/Hoja_de_c_lculo_de_Microsoft_Office_Excel5.xlsx"/><Relationship Id="rId8" Type="http://schemas.openxmlformats.org/officeDocument/2006/relationships/image" Target="media/image4.emf"/><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per\Deskt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Peformance using Characters</a:t>
            </a:r>
          </a:p>
        </c:rich>
      </c:tx>
    </c:title>
    <c:plotArea>
      <c:layout/>
      <c:scatterChart>
        <c:scatterStyle val="lineMarker"/>
        <c:ser>
          <c:idx val="0"/>
          <c:order val="0"/>
          <c:tx>
            <c:v>UC</c:v>
          </c:tx>
          <c:spPr>
            <a:ln w="28575">
              <a:noFill/>
            </a:ln>
          </c:spPr>
          <c:trendline>
            <c:spPr>
              <a:ln>
                <a:solidFill>
                  <a:schemeClr val="accent1"/>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Avg!$G$15:$G$24</c:f>
              <c:numCache>
                <c:formatCode>General</c:formatCode>
                <c:ptCount val="10"/>
                <c:pt idx="0">
                  <c:v>0.39852800468603838</c:v>
                </c:pt>
                <c:pt idx="1">
                  <c:v>1.4728533228238401</c:v>
                </c:pt>
                <c:pt idx="2">
                  <c:v>3.1280106703440298</c:v>
                </c:pt>
                <c:pt idx="3">
                  <c:v>6.6454719702402745</c:v>
                </c:pt>
                <c:pt idx="4">
                  <c:v>9.1086398760477767</c:v>
                </c:pt>
                <c:pt idx="5">
                  <c:v>12.794666767120399</c:v>
                </c:pt>
                <c:pt idx="6">
                  <c:v>16.98371728261305</c:v>
                </c:pt>
                <c:pt idx="7">
                  <c:v>22.2352479298909</c:v>
                </c:pt>
                <c:pt idx="8">
                  <c:v>28.357056299845425</c:v>
                </c:pt>
                <c:pt idx="9">
                  <c:v>34.145279566446895</c:v>
                </c:pt>
              </c:numCache>
            </c:numRef>
          </c:yVal>
        </c:ser>
        <c:ser>
          <c:idx val="1"/>
          <c:order val="1"/>
          <c:tx>
            <c:v>LB</c:v>
          </c:tx>
          <c:spPr>
            <a:ln w="28575">
              <a:noFill/>
            </a:ln>
          </c:spPr>
          <c:trendline>
            <c:spPr>
              <a:ln>
                <a:solidFill>
                  <a:schemeClr val="accent2"/>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Avg!$H$15:$H$24</c:f>
              <c:numCache>
                <c:formatCode>General</c:formatCode>
                <c:ptCount val="10"/>
                <c:pt idx="0">
                  <c:v>0.98846399815132113</c:v>
                </c:pt>
                <c:pt idx="1">
                  <c:v>3.1051466654365272</c:v>
                </c:pt>
                <c:pt idx="2">
                  <c:v>6.7469173554951976</c:v>
                </c:pt>
                <c:pt idx="3">
                  <c:v>11.681327988083158</c:v>
                </c:pt>
                <c:pt idx="4">
                  <c:v>18.024410780519272</c:v>
                </c:pt>
                <c:pt idx="5">
                  <c:v>25.713775883428724</c:v>
                </c:pt>
                <c:pt idx="6">
                  <c:v>34.848746392255052</c:v>
                </c:pt>
                <c:pt idx="7">
                  <c:v>45.409663536896232</c:v>
                </c:pt>
                <c:pt idx="8">
                  <c:v>57.411818723504815</c:v>
                </c:pt>
                <c:pt idx="9">
                  <c:v>70.801290587832497</c:v>
                </c:pt>
              </c:numCache>
            </c:numRef>
          </c:yVal>
        </c:ser>
        <c:ser>
          <c:idx val="2"/>
          <c:order val="2"/>
          <c:tx>
            <c:v>UB</c:v>
          </c:tx>
          <c:spPr>
            <a:ln w="28575">
              <a:noFill/>
            </a:ln>
          </c:spPr>
          <c:trendline>
            <c:spPr>
              <a:ln>
                <a:solidFill>
                  <a:schemeClr val="accent3"/>
                </a:solidFill>
              </a:ln>
            </c:spPr>
            <c:trendlineType val="linear"/>
          </c:trendline>
          <c:xVal>
            <c:numRef>
              <c:f>Avg!$F$15:$F$24</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Avg!$I$15:$I$24</c:f>
              <c:numCache>
                <c:formatCode>General</c:formatCode>
                <c:ptCount val="10"/>
                <c:pt idx="0">
                  <c:v>1.124021320293348</c:v>
                </c:pt>
                <c:pt idx="1">
                  <c:v>3.358256015305717</c:v>
                </c:pt>
                <c:pt idx="2">
                  <c:v>7.5068373307585681</c:v>
                </c:pt>
                <c:pt idx="3">
                  <c:v>12.78790922462945</c:v>
                </c:pt>
                <c:pt idx="4">
                  <c:v>19.538592127462262</c:v>
                </c:pt>
                <c:pt idx="5">
                  <c:v>28.114005235334197</c:v>
                </c:pt>
                <c:pt idx="6">
                  <c:v>37.436608068644965</c:v>
                </c:pt>
                <c:pt idx="7">
                  <c:v>49.960858398427582</c:v>
                </c:pt>
                <c:pt idx="8">
                  <c:v>63.148906516532136</c:v>
                </c:pt>
                <c:pt idx="9">
                  <c:v>78.581157987316544</c:v>
                </c:pt>
              </c:numCache>
            </c:numRef>
          </c:yVal>
        </c:ser>
        <c:axId val="153177088"/>
        <c:axId val="160218112"/>
      </c:scatterChart>
      <c:valAx>
        <c:axId val="153177088"/>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60218112"/>
        <c:crosses val="autoZero"/>
        <c:crossBetween val="midCat"/>
        <c:dispUnits>
          <c:builtInUnit val="hundredThousands"/>
        </c:dispUnits>
      </c:valAx>
      <c:valAx>
        <c:axId val="160218112"/>
        <c:scaling>
          <c:orientation val="minMax"/>
        </c:scaling>
        <c:axPos val="l"/>
        <c:majorGridlines/>
        <c:title>
          <c:tx>
            <c:rich>
              <a:bodyPr/>
              <a:lstStyle/>
              <a:p>
                <a:pPr>
                  <a:defRPr/>
                </a:pPr>
                <a:r>
                  <a:rPr lang="en-US"/>
                  <a:t>Time</a:t>
                </a:r>
                <a:r>
                  <a:rPr lang="en-US" baseline="0"/>
                  <a:t> (milliseconds)</a:t>
                </a:r>
                <a:endParaRPr lang="en-US"/>
              </a:p>
            </c:rich>
          </c:tx>
        </c:title>
        <c:numFmt formatCode="General" sourceLinked="1"/>
        <c:majorTickMark val="none"/>
        <c:tickLblPos val="nextTo"/>
        <c:crossAx val="153177088"/>
        <c:crosses val="autoZero"/>
        <c:crossBetween val="midCat"/>
      </c:valAx>
    </c:plotArea>
    <c:legend>
      <c:legendPos val="r"/>
      <c:legendEntry>
        <c:idx val="3"/>
        <c:delete val="1"/>
      </c:legendEntry>
      <c:legendEntry>
        <c:idx val="4"/>
        <c:delete val="1"/>
      </c:legendEntry>
      <c:legendEntry>
        <c:idx val="5"/>
        <c:delete val="1"/>
      </c:legendEntry>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Performances of phases in the </a:t>
            </a:r>
            <a:r>
              <a:rPr lang="en-US" baseline="0"/>
              <a:t>Load Balanced Algorithm</a:t>
            </a:r>
            <a:endParaRPr lang="en-US"/>
          </a:p>
        </c:rich>
      </c:tx>
    </c:title>
    <c:plotArea>
      <c:layout/>
      <c:pieChart>
        <c:varyColors val="1"/>
        <c:ser>
          <c:idx val="0"/>
          <c:order val="0"/>
          <c:dLbls>
            <c:dLbl>
              <c:idx val="1"/>
              <c:layout>
                <c:manualLayout>
                  <c:x val="5.3568878398349166E-2"/>
                  <c:y val="-1.8466639038541243E-2"/>
                </c:manualLayout>
              </c:layout>
              <c:showPercent val="1"/>
            </c:dLbl>
            <c:showPercent val="1"/>
          </c:dLbls>
          <c:cat>
            <c:strRef>
              <c:f>(Avg!$B$1,Avg!$D$1:$H$1)</c:f>
              <c:strCache>
                <c:ptCount val="6"/>
                <c:pt idx="0">
                  <c:v>Time
To Copy</c:v>
                </c:pt>
                <c:pt idx="1">
                  <c:v>Phase 1</c:v>
                </c:pt>
                <c:pt idx="2">
                  <c:v>Phase 2</c:v>
                </c:pt>
                <c:pt idx="3">
                  <c:v>Phase 3</c:v>
                </c:pt>
                <c:pt idx="4">
                  <c:v>Phase 4</c:v>
                </c:pt>
                <c:pt idx="5">
                  <c:v>Phase 5</c:v>
                </c:pt>
              </c:strCache>
            </c:strRef>
          </c:cat>
          <c:val>
            <c:numRef>
              <c:f>(Avg!$B$11,Avg!$D$11:$H$11)</c:f>
              <c:numCache>
                <c:formatCode>General</c:formatCode>
                <c:ptCount val="6"/>
                <c:pt idx="0">
                  <c:v>0.13782933354377699</c:v>
                </c:pt>
                <c:pt idx="1">
                  <c:v>0.14289066443840701</c:v>
                </c:pt>
                <c:pt idx="2">
                  <c:v>9.8715147972106898</c:v>
                </c:pt>
                <c:pt idx="3">
                  <c:v>6.2410666296879413E-2</c:v>
                </c:pt>
                <c:pt idx="4">
                  <c:v>42.378260930379213</c:v>
                </c:pt>
                <c:pt idx="5">
                  <c:v>18.208384195963486</c:v>
                </c:pt>
              </c:numCache>
            </c:numRef>
          </c:val>
        </c:ser>
        <c:dLbls>
          <c:showPercent val="1"/>
        </c:dLbls>
        <c:firstSliceAng val="0"/>
      </c:pieChart>
    </c:plotArea>
    <c:legend>
      <c:legendPos val="r"/>
      <c:layout>
        <c:manualLayout>
          <c:xMode val="edge"/>
          <c:yMode val="edge"/>
          <c:x val="0.83771893854807766"/>
          <c:y val="0.2909962952961998"/>
          <c:w val="0.14482508053346638"/>
          <c:h val="0.70900370470380025"/>
        </c:manualLayout>
      </c:layout>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Phase </a:t>
            </a:r>
            <a:r>
              <a:rPr lang="en-US" baseline="0"/>
              <a:t>5 vs Phase 5 with Texture Memory</a:t>
            </a:r>
            <a:endParaRPr lang="en-US"/>
          </a:p>
        </c:rich>
      </c:tx>
    </c:title>
    <c:plotArea>
      <c:layout/>
      <c:scatterChart>
        <c:scatterStyle val="lineMarker"/>
        <c:ser>
          <c:idx val="1"/>
          <c:order val="0"/>
          <c:tx>
            <c:v>P5</c:v>
          </c:tx>
          <c:spPr>
            <a:ln w="28575">
              <a:noFill/>
            </a:ln>
          </c:spPr>
          <c:trendline>
            <c:spPr>
              <a:ln>
                <a:solidFill>
                  <a:srgbClr val="C00000">
                    <a:alpha val="0"/>
                  </a:srgbClr>
                </a:solidFill>
              </a:ln>
            </c:spPr>
            <c:trendlineType val="linear"/>
          </c:trendline>
          <c:trendline>
            <c:spPr>
              <a:ln>
                <a:solidFill>
                  <a:srgbClr val="C00000"/>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Avg!$H$2:$H$11</c:f>
              <c:numCache>
                <c:formatCode>General</c:formatCode>
                <c:ptCount val="10"/>
                <c:pt idx="0">
                  <c:v>0.19994133462508523</c:v>
                </c:pt>
                <c:pt idx="1">
                  <c:v>0.74397866924603795</c:v>
                </c:pt>
                <c:pt idx="2">
                  <c:v>1.6945120096206712</c:v>
                </c:pt>
                <c:pt idx="3">
                  <c:v>2.94945065180461</c:v>
                </c:pt>
                <c:pt idx="4">
                  <c:v>4.5946986675262451</c:v>
                </c:pt>
                <c:pt idx="5">
                  <c:v>6.5683252811431903</c:v>
                </c:pt>
                <c:pt idx="6">
                  <c:v>8.9457120895385689</c:v>
                </c:pt>
                <c:pt idx="7">
                  <c:v>11.666282494862909</c:v>
                </c:pt>
                <c:pt idx="8">
                  <c:v>14.749365488688191</c:v>
                </c:pt>
                <c:pt idx="9">
                  <c:v>18.208384195963486</c:v>
                </c:pt>
              </c:numCache>
            </c:numRef>
          </c:yVal>
        </c:ser>
        <c:ser>
          <c:idx val="2"/>
          <c:order val="1"/>
          <c:tx>
            <c:v>P5T</c:v>
          </c:tx>
          <c:spPr>
            <a:ln w="28575">
              <a:noFill/>
            </a:ln>
          </c:spPr>
          <c:trendline>
            <c:spPr>
              <a:ln>
                <a:solidFill>
                  <a:srgbClr val="9BBB59"/>
                </a:solidFill>
              </a:ln>
            </c:spPr>
            <c:trendlineType val="linear"/>
          </c:trendline>
          <c:xVal>
            <c:numRef>
              <c:f>Avg!$C$2:$C$11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Avg!$K$15:$K$24</c:f>
              <c:numCache>
                <c:formatCode>General</c:formatCode>
                <c:ptCount val="10"/>
                <c:pt idx="0">
                  <c:v>0.18363733589649248</c:v>
                </c:pt>
                <c:pt idx="1">
                  <c:v>0.63406933347384198</c:v>
                </c:pt>
                <c:pt idx="2">
                  <c:v>1.38041067123413</c:v>
                </c:pt>
                <c:pt idx="3">
                  <c:v>2.4235200087229449</c:v>
                </c:pt>
                <c:pt idx="4">
                  <c:v>3.7263785998026502</c:v>
                </c:pt>
                <c:pt idx="5">
                  <c:v>5.37580267588298</c:v>
                </c:pt>
                <c:pt idx="6">
                  <c:v>7.28230929374695</c:v>
                </c:pt>
                <c:pt idx="7">
                  <c:v>9.5365598996480418</c:v>
                </c:pt>
                <c:pt idx="8">
                  <c:v>12.0222134590149</c:v>
                </c:pt>
                <c:pt idx="9">
                  <c:v>14.823648134867408</c:v>
                </c:pt>
              </c:numCache>
            </c:numRef>
          </c:yVal>
        </c:ser>
        <c:axId val="169614720"/>
        <c:axId val="169667968"/>
      </c:scatterChart>
      <c:valAx>
        <c:axId val="169614720"/>
        <c:scaling>
          <c:orientation val="minMax"/>
        </c:scaling>
        <c:axPos val="b"/>
        <c:title>
          <c:tx>
            <c:rich>
              <a:bodyPr/>
              <a:lstStyle/>
              <a:p>
                <a:pPr>
                  <a:defRPr/>
                </a:pPr>
                <a:r>
                  <a:rPr lang="en-US" baseline="0"/>
                  <a:t>Number of elements</a:t>
                </a:r>
                <a:r>
                  <a:rPr lang="en-US"/>
                  <a:t>  in uncompressed sequence</a:t>
                </a:r>
                <a:r>
                  <a:rPr lang="en-US" baseline="0"/>
                  <a:t> </a:t>
                </a:r>
                <a:r>
                  <a:rPr lang="en-US"/>
                  <a:t>(x100000)</a:t>
                </a:r>
              </a:p>
            </c:rich>
          </c:tx>
        </c:title>
        <c:numFmt formatCode="General" sourceLinked="1"/>
        <c:majorTickMark val="none"/>
        <c:tickLblPos val="nextTo"/>
        <c:crossAx val="169667968"/>
        <c:crosses val="autoZero"/>
        <c:crossBetween val="midCat"/>
        <c:dispUnits>
          <c:builtInUnit val="hundredThousands"/>
        </c:dispUnits>
      </c:valAx>
      <c:valAx>
        <c:axId val="169667968"/>
        <c:scaling>
          <c:orientation val="minMax"/>
        </c:scaling>
        <c:axPos val="l"/>
        <c:majorGridlines/>
        <c:title>
          <c:tx>
            <c:rich>
              <a:bodyPr/>
              <a:lstStyle/>
              <a:p>
                <a:pPr>
                  <a:defRPr/>
                </a:pPr>
                <a:r>
                  <a:rPr lang="en-US"/>
                  <a:t>Time (ms)</a:t>
                </a:r>
              </a:p>
            </c:rich>
          </c:tx>
        </c:title>
        <c:numFmt formatCode="General" sourceLinked="1"/>
        <c:majorTickMark val="none"/>
        <c:tickLblPos val="nextTo"/>
        <c:crossAx val="169614720"/>
        <c:crosses val="autoZero"/>
        <c:crossBetween val="midCat"/>
      </c:valAx>
      <c:spPr>
        <a:ln>
          <a:noFill/>
        </a:ln>
      </c:spPr>
    </c:plotArea>
    <c:legend>
      <c:legendPos val="r"/>
      <c:legendEntry>
        <c:idx val="2"/>
        <c:delete val="1"/>
      </c:legendEntry>
      <c:legendEntry>
        <c:idx val="3"/>
        <c:delete val="1"/>
      </c:legendEntry>
      <c:legendEntry>
        <c:idx val="4"/>
        <c:delete val="1"/>
      </c:legendEntry>
    </c:legend>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Performance using Integers</a:t>
            </a:r>
          </a:p>
        </c:rich>
      </c:tx>
    </c:title>
    <c:plotArea>
      <c:layout/>
      <c:scatterChart>
        <c:scatterStyle val="lineMarker"/>
        <c:ser>
          <c:idx val="0"/>
          <c:order val="0"/>
          <c:tx>
            <c:strRef>
              <c:f>Avg!$B$46</c:f>
              <c:strCache>
                <c:ptCount val="1"/>
                <c:pt idx="0">
                  <c:v>LB</c:v>
                </c:pt>
              </c:strCache>
            </c:strRef>
          </c:tx>
          <c:spPr>
            <a:ln w="28575">
              <a:solidFill>
                <a:schemeClr val="accent1"/>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Avg!$B$47:$B$56</c:f>
              <c:numCache>
                <c:formatCode>0.000</c:formatCode>
                <c:ptCount val="10"/>
                <c:pt idx="0">
                  <c:v>1.0455893278121888</c:v>
                </c:pt>
                <c:pt idx="1">
                  <c:v>3.1123893260955797</c:v>
                </c:pt>
                <c:pt idx="2">
                  <c:v>6.6388266881306999</c:v>
                </c:pt>
                <c:pt idx="3">
                  <c:v>11.5082295735677</c:v>
                </c:pt>
                <c:pt idx="4">
                  <c:v>17.544516881306976</c:v>
                </c:pt>
                <c:pt idx="5">
                  <c:v>24.973498344421376</c:v>
                </c:pt>
                <c:pt idx="6">
                  <c:v>33.758517583211294</c:v>
                </c:pt>
                <c:pt idx="7">
                  <c:v>43.950106302897098</c:v>
                </c:pt>
                <c:pt idx="8">
                  <c:v>55.477295557657847</c:v>
                </c:pt>
                <c:pt idx="9">
                  <c:v>68.460338592529126</c:v>
                </c:pt>
              </c:numCache>
            </c:numRef>
          </c:yVal>
        </c:ser>
        <c:ser>
          <c:idx val="1"/>
          <c:order val="1"/>
          <c:tx>
            <c:strRef>
              <c:f>Avg!$C$46</c:f>
              <c:strCache>
                <c:ptCount val="1"/>
                <c:pt idx="0">
                  <c:v>LU</c:v>
                </c:pt>
              </c:strCache>
            </c:strRef>
          </c:tx>
          <c:spPr>
            <a:ln w="28575">
              <a:solidFill>
                <a:srgbClr val="C00000"/>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Avg!$C$47:$C$56</c:f>
              <c:numCache>
                <c:formatCode>0.000</c:formatCode>
                <c:ptCount val="10"/>
                <c:pt idx="0">
                  <c:v>1.1361226638158211</c:v>
                </c:pt>
                <c:pt idx="1">
                  <c:v>3.5126613378524798</c:v>
                </c:pt>
                <c:pt idx="2">
                  <c:v>8.4346985816955495</c:v>
                </c:pt>
                <c:pt idx="3">
                  <c:v>14.380778789520299</c:v>
                </c:pt>
                <c:pt idx="4">
                  <c:v>22.426783879597959</c:v>
                </c:pt>
                <c:pt idx="5">
                  <c:v>33.080271402994804</c:v>
                </c:pt>
                <c:pt idx="6">
                  <c:v>45.967081705729164</c:v>
                </c:pt>
                <c:pt idx="7">
                  <c:v>61.499834696451813</c:v>
                </c:pt>
                <c:pt idx="8">
                  <c:v>80.122891743977888</c:v>
                </c:pt>
                <c:pt idx="9">
                  <c:v>100.96030426025402</c:v>
                </c:pt>
              </c:numCache>
            </c:numRef>
          </c:yVal>
        </c:ser>
        <c:ser>
          <c:idx val="2"/>
          <c:order val="2"/>
          <c:tx>
            <c:strRef>
              <c:f>Avg!$D$46</c:f>
              <c:strCache>
                <c:ptCount val="1"/>
                <c:pt idx="0">
                  <c:v>UC</c:v>
                </c:pt>
              </c:strCache>
            </c:strRef>
          </c:tx>
          <c:spPr>
            <a:ln w="28575">
              <a:solidFill>
                <a:schemeClr val="accent3"/>
              </a:solidFill>
            </a:ln>
          </c:spPr>
          <c:xVal>
            <c:numRef>
              <c:f>Avg!$A$47:$A$56</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Avg!$D$47:$D$56</c:f>
              <c:numCache>
                <c:formatCode>0.000</c:formatCode>
                <c:ptCount val="10"/>
                <c:pt idx="0">
                  <c:v>1.4719626704851783</c:v>
                </c:pt>
                <c:pt idx="1">
                  <c:v>5.5947626431783002</c:v>
                </c:pt>
                <c:pt idx="2">
                  <c:v>12.78854386011759</c:v>
                </c:pt>
                <c:pt idx="3">
                  <c:v>21.909599939982076</c:v>
                </c:pt>
                <c:pt idx="4">
                  <c:v>34.505861918131501</c:v>
                </c:pt>
                <c:pt idx="5">
                  <c:v>49.846378326416001</c:v>
                </c:pt>
                <c:pt idx="6">
                  <c:v>67.618069966634081</c:v>
                </c:pt>
                <c:pt idx="7">
                  <c:v>88.072297414143833</c:v>
                </c:pt>
                <c:pt idx="8">
                  <c:v>111.43354670206702</c:v>
                </c:pt>
                <c:pt idx="9">
                  <c:v>136.864751180013</c:v>
                </c:pt>
              </c:numCache>
            </c:numRef>
          </c:yVal>
        </c:ser>
        <c:axId val="170510976"/>
        <c:axId val="171516672"/>
      </c:scatterChart>
      <c:valAx>
        <c:axId val="170510976"/>
        <c:scaling>
          <c:orientation val="minMax"/>
        </c:scaling>
        <c:axPos val="b"/>
        <c:title>
          <c:tx>
            <c:rich>
              <a:bodyPr/>
              <a:lstStyle/>
              <a:p>
                <a:pPr>
                  <a:defRPr/>
                </a:pPr>
                <a:r>
                  <a:rPr lang="en-US"/>
                  <a:t>Number</a:t>
                </a:r>
                <a:r>
                  <a:rPr lang="en-US" baseline="0"/>
                  <a:t> of Elements in uncompressed sequence (x100000)</a:t>
                </a:r>
                <a:endParaRPr lang="en-US"/>
              </a:p>
            </c:rich>
          </c:tx>
        </c:title>
        <c:numFmt formatCode="General" sourceLinked="1"/>
        <c:majorTickMark val="none"/>
        <c:tickLblPos val="nextTo"/>
        <c:spPr>
          <a:noFill/>
        </c:spPr>
        <c:crossAx val="171516672"/>
        <c:crosses val="autoZero"/>
        <c:crossBetween val="midCat"/>
        <c:dispUnits>
          <c:builtInUnit val="hundredThousands"/>
        </c:dispUnits>
      </c:valAx>
      <c:valAx>
        <c:axId val="171516672"/>
        <c:scaling>
          <c:orientation val="minMax"/>
        </c:scaling>
        <c:axPos val="l"/>
        <c:majorGridlines/>
        <c:title>
          <c:tx>
            <c:rich>
              <a:bodyPr/>
              <a:lstStyle/>
              <a:p>
                <a:pPr>
                  <a:defRPr/>
                </a:pPr>
                <a:r>
                  <a:rPr lang="en-US"/>
                  <a:t>TIme (ms)</a:t>
                </a:r>
              </a:p>
            </c:rich>
          </c:tx>
        </c:title>
        <c:numFmt formatCode="0.000" sourceLinked="1"/>
        <c:majorTickMark val="none"/>
        <c:tickLblPos val="nextTo"/>
        <c:crossAx val="170510976"/>
        <c:crosses val="autoZero"/>
        <c:crossBetween val="midCat"/>
      </c:valAx>
      <c:spPr>
        <a:ln>
          <a:noFill/>
        </a:ln>
      </c:spPr>
    </c:plotArea>
    <c:legend>
      <c:legendPos val="r"/>
    </c:legend>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a:t>
            </a:r>
            <a:r>
              <a:rPr lang="en-US" baseline="0"/>
              <a:t> of elements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rgbClr val="4F81BD"/>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AubanelAVG!$D$31</c:f>
              <c:strCache>
                <c:ptCount val="1"/>
                <c:pt idx="0">
                  <c:v>UC</c:v>
                </c:pt>
              </c:strCache>
            </c:strRef>
          </c:tx>
          <c:spPr>
            <a:ln w="28575">
              <a:solidFill>
                <a:srgbClr val="C00000"/>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AubanelAVG!$D$32:$D$41</c:f>
              <c:numCache>
                <c:formatCode>General</c:formatCode>
                <c:ptCount val="10"/>
                <c:pt idx="0">
                  <c:v>2.59461335341136</c:v>
                </c:pt>
                <c:pt idx="1">
                  <c:v>10.154741287231399</c:v>
                </c:pt>
                <c:pt idx="2">
                  <c:v>22.493333498636886</c:v>
                </c:pt>
                <c:pt idx="3">
                  <c:v>40.023583730062001</c:v>
                </c:pt>
                <c:pt idx="4">
                  <c:v>62.6326510111491</c:v>
                </c:pt>
                <c:pt idx="5">
                  <c:v>89.989105224609403</c:v>
                </c:pt>
                <c:pt idx="6">
                  <c:v>122.48270034790001</c:v>
                </c:pt>
                <c:pt idx="7">
                  <c:v>159.974667867025</c:v>
                </c:pt>
                <c:pt idx="8">
                  <c:v>202.43680572509763</c:v>
                </c:pt>
                <c:pt idx="9">
                  <c:v>250.01820627848349</c:v>
                </c:pt>
              </c:numCache>
            </c:numRef>
          </c:yVal>
        </c:ser>
        <c:ser>
          <c:idx val="2"/>
          <c:order val="2"/>
          <c:tx>
            <c:strRef>
              <c:f>AubanelAVG!$E$31</c:f>
              <c:strCache>
                <c:ptCount val="1"/>
                <c:pt idx="0">
                  <c:v>LU</c:v>
                </c:pt>
              </c:strCache>
            </c:strRef>
          </c:tx>
          <c:spPr>
            <a:ln w="28575">
              <a:solidFill>
                <a:schemeClr val="accent3"/>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72137472"/>
        <c:axId val="174905216"/>
      </c:scatterChart>
      <c:valAx>
        <c:axId val="172137472"/>
        <c:scaling>
          <c:orientation val="minMax"/>
        </c:scaling>
        <c:axPos val="b"/>
        <c:title>
          <c:tx>
            <c:rich>
              <a:bodyPr/>
              <a:lstStyle/>
              <a:p>
                <a:pPr>
                  <a:defRPr/>
                </a:pPr>
                <a:r>
                  <a:rPr lang="en-US"/>
                  <a:t>Number</a:t>
                </a:r>
                <a:r>
                  <a:rPr lang="en-US" baseline="0"/>
                  <a:t> of elements in uncompressed index (x100000)</a:t>
                </a:r>
                <a:endParaRPr lang="en-US"/>
              </a:p>
            </c:rich>
          </c:tx>
        </c:title>
        <c:numFmt formatCode="General" sourceLinked="1"/>
        <c:majorTickMark val="none"/>
        <c:tickLblPos val="nextTo"/>
        <c:crossAx val="174905216"/>
        <c:crosses val="autoZero"/>
        <c:crossBetween val="midCat"/>
        <c:dispUnits>
          <c:builtInUnit val="hundredThousands"/>
        </c:dispUnits>
      </c:valAx>
      <c:valAx>
        <c:axId val="174905216"/>
        <c:scaling>
          <c:orientation val="minMax"/>
        </c:scaling>
        <c:axPos val="l"/>
        <c:majorGridlines/>
        <c:title>
          <c:tx>
            <c:rich>
              <a:bodyPr/>
              <a:lstStyle/>
              <a:p>
                <a:pPr>
                  <a:defRPr/>
                </a:pPr>
                <a:r>
                  <a:rPr lang="en-US"/>
                  <a:t>Time</a:t>
                </a:r>
                <a:r>
                  <a:rPr lang="en-US" baseline="0"/>
                  <a:t> (ms)</a:t>
                </a:r>
                <a:endParaRPr lang="en-US"/>
              </a:p>
            </c:rich>
          </c:tx>
        </c:title>
        <c:numFmt formatCode="General" sourceLinked="1"/>
        <c:majorTickMark val="none"/>
        <c:tickLblPos val="nextTo"/>
        <c:crossAx val="172137472"/>
        <c:crosses val="autoZero"/>
        <c:crossBetween val="midCat"/>
      </c:valAx>
    </c:plotArea>
    <c:legend>
      <c:legendPos val="r"/>
    </c:legend>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Time vs Number of elements</a:t>
            </a:r>
            <a:r>
              <a:rPr lang="en-US" baseline="0"/>
              <a:t> in uncompressed index</a:t>
            </a:r>
            <a:endParaRPr lang="en-US"/>
          </a:p>
        </c:rich>
      </c:tx>
    </c:title>
    <c:plotArea>
      <c:layout/>
      <c:scatterChart>
        <c:scatterStyle val="lineMarker"/>
        <c:ser>
          <c:idx val="0"/>
          <c:order val="0"/>
          <c:tx>
            <c:strRef>
              <c:f>AubanelAVG!$C$31</c:f>
              <c:strCache>
                <c:ptCount val="1"/>
                <c:pt idx="0">
                  <c:v>LB</c:v>
                </c:pt>
              </c:strCache>
            </c:strRef>
          </c:tx>
          <c:spPr>
            <a:ln w="28575">
              <a:solidFill>
                <a:schemeClr val="accent1"/>
              </a:solidFill>
            </a:ln>
          </c:spP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AubanelAVG!$C$32:$C$41</c:f>
              <c:numCache>
                <c:formatCode>General</c:formatCode>
                <c:ptCount val="10"/>
                <c:pt idx="0">
                  <c:v>0.29817066589991487</c:v>
                </c:pt>
                <c:pt idx="1">
                  <c:v>0.44147199889024197</c:v>
                </c:pt>
                <c:pt idx="2">
                  <c:v>0.67672000328699988</c:v>
                </c:pt>
                <c:pt idx="3">
                  <c:v>0.94404799739520018</c:v>
                </c:pt>
                <c:pt idx="4">
                  <c:v>1.25524799029032</c:v>
                </c:pt>
                <c:pt idx="5">
                  <c:v>1.65095998843511</c:v>
                </c:pt>
                <c:pt idx="6">
                  <c:v>2.0933279991149898</c:v>
                </c:pt>
                <c:pt idx="7">
                  <c:v>2.5971999963124612</c:v>
                </c:pt>
                <c:pt idx="8">
                  <c:v>3.1471626758575457</c:v>
                </c:pt>
                <c:pt idx="9">
                  <c:v>3.7887039581934663</c:v>
                </c:pt>
              </c:numCache>
            </c:numRef>
          </c:yVal>
        </c:ser>
        <c:ser>
          <c:idx val="1"/>
          <c:order val="1"/>
          <c:tx>
            <c:strRef>
              <c:f>AubanelAVG!$E$31</c:f>
              <c:strCache>
                <c:ptCount val="1"/>
                <c:pt idx="0">
                  <c:v>LU</c:v>
                </c:pt>
              </c:strCache>
            </c:strRef>
          </c:tx>
          <c:spPr>
            <a:ln w="28575">
              <a:solidFill>
                <a:schemeClr val="accent3"/>
              </a:solidFill>
            </a:ln>
          </c:spPr>
          <c:marker>
            <c:spPr>
              <a:solidFill>
                <a:schemeClr val="accent3"/>
              </a:solidFill>
              <a:ln>
                <a:noFill/>
              </a:ln>
            </c:spPr>
          </c:marker>
          <c:xVal>
            <c:numRef>
              <c:f>AubanelAVG!$B$32:$B$41</c:f>
              <c:numCache>
                <c:formatCode>General</c:formatCode>
                <c:ptCount val="10"/>
                <c:pt idx="0">
                  <c:v>125250</c:v>
                </c:pt>
                <c:pt idx="1">
                  <c:v>500500</c:v>
                </c:pt>
                <c:pt idx="2">
                  <c:v>1125750</c:v>
                </c:pt>
                <c:pt idx="3">
                  <c:v>2001000</c:v>
                </c:pt>
                <c:pt idx="4">
                  <c:v>3126250</c:v>
                </c:pt>
                <c:pt idx="5">
                  <c:v>4501500</c:v>
                </c:pt>
                <c:pt idx="6">
                  <c:v>6126750</c:v>
                </c:pt>
                <c:pt idx="7">
                  <c:v>8002000</c:v>
                </c:pt>
                <c:pt idx="8">
                  <c:v>10127250</c:v>
                </c:pt>
                <c:pt idx="9">
                  <c:v>12502500</c:v>
                </c:pt>
              </c:numCache>
            </c:numRef>
          </c:xVal>
          <c:yVal>
            <c:numRef>
              <c:f>AubanelAVG!$E$32:$E$41</c:f>
              <c:numCache>
                <c:formatCode>General</c:formatCode>
                <c:ptCount val="10"/>
                <c:pt idx="0">
                  <c:v>0.59262933333714862</c:v>
                </c:pt>
                <c:pt idx="1">
                  <c:v>1.3847146630287201</c:v>
                </c:pt>
                <c:pt idx="2">
                  <c:v>2.1865439414978001</c:v>
                </c:pt>
                <c:pt idx="3">
                  <c:v>2.8987893660863202</c:v>
                </c:pt>
                <c:pt idx="4">
                  <c:v>3.5925599733988292</c:v>
                </c:pt>
                <c:pt idx="5">
                  <c:v>4.30597345034281</c:v>
                </c:pt>
                <c:pt idx="6">
                  <c:v>5.4511466026306348</c:v>
                </c:pt>
                <c:pt idx="7">
                  <c:v>7.0566080411275198</c:v>
                </c:pt>
                <c:pt idx="8">
                  <c:v>8.9172318776448591</c:v>
                </c:pt>
                <c:pt idx="9">
                  <c:v>11.627978642781551</c:v>
                </c:pt>
              </c:numCache>
            </c:numRef>
          </c:yVal>
        </c:ser>
        <c:axId val="181983872"/>
        <c:axId val="182098176"/>
      </c:scatterChart>
      <c:valAx>
        <c:axId val="181983872"/>
        <c:scaling>
          <c:orientation val="minMax"/>
        </c:scaling>
        <c:axPos val="b"/>
        <c:title>
          <c:tx>
            <c:rich>
              <a:bodyPr/>
              <a:lstStyle/>
              <a:p>
                <a:pPr>
                  <a:defRPr/>
                </a:pPr>
                <a:r>
                  <a:rPr lang="en-US"/>
                  <a:t>Number of elements in uncompressed index (x100000) </a:t>
                </a:r>
              </a:p>
            </c:rich>
          </c:tx>
        </c:title>
        <c:numFmt formatCode="General" sourceLinked="1"/>
        <c:majorTickMark val="none"/>
        <c:tickLblPos val="nextTo"/>
        <c:spPr>
          <a:ln>
            <a:solidFill>
              <a:schemeClr val="accent1"/>
            </a:solidFill>
          </a:ln>
        </c:spPr>
        <c:crossAx val="182098176"/>
        <c:crosses val="autoZero"/>
        <c:crossBetween val="midCat"/>
        <c:dispUnits>
          <c:builtInUnit val="hundredThousands"/>
        </c:dispUnits>
      </c:valAx>
      <c:valAx>
        <c:axId val="182098176"/>
        <c:scaling>
          <c:orientation val="minMax"/>
        </c:scaling>
        <c:axPos val="l"/>
        <c:majorGridlines/>
        <c:title>
          <c:tx>
            <c:rich>
              <a:bodyPr/>
              <a:lstStyle/>
              <a:p>
                <a:pPr>
                  <a:defRPr/>
                </a:pPr>
                <a:r>
                  <a:rPr lang="en-US"/>
                  <a:t>Time (ms)</a:t>
                </a:r>
              </a:p>
            </c:rich>
          </c:tx>
        </c:title>
        <c:numFmt formatCode="General" sourceLinked="1"/>
        <c:majorTickMark val="none"/>
        <c:tickLblPos val="nextTo"/>
        <c:crossAx val="181983872"/>
        <c:crosses val="autoZero"/>
        <c:crossBetween val="midCat"/>
      </c:valAx>
    </c:plotArea>
    <c:legend>
      <c:legendPos val="r"/>
    </c:legend>
    <c:plotVisOnly val="1"/>
  </c:chart>
  <c:spPr>
    <a:noFill/>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76BDBC-4944-4F9E-9810-EE0341522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19</Pages>
  <Words>6148</Words>
  <Characters>28532</Characters>
  <Application>Microsoft Office Word</Application>
  <DocSecurity>0</DocSecurity>
  <Lines>648</Lines>
  <Paragraphs>215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402</cp:revision>
  <dcterms:created xsi:type="dcterms:W3CDTF">2010-04-19T16:39:00Z</dcterms:created>
  <dcterms:modified xsi:type="dcterms:W3CDTF">2010-04-24T05:16:00Z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